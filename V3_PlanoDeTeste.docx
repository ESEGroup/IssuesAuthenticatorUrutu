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04102" w14:textId="77777777" w:rsidR="008A4710" w:rsidRPr="005F6B80" w:rsidRDefault="00857CCB">
      <w:pPr>
        <w:pStyle w:val="Ttulo"/>
        <w:jc w:val="right"/>
        <w:outlineLvl w:val="0"/>
        <w:rPr>
          <w:rFonts w:ascii="Times New Roman" w:hAnsi="Times New Roman"/>
          <w:lang w:val="en-US"/>
        </w:rPr>
      </w:pPr>
      <w:bookmarkStart w:id="0" w:name="nomeProj"/>
      <w:r w:rsidRPr="005F6B80">
        <w:rPr>
          <w:rFonts w:ascii="Times New Roman" w:hAnsi="Times New Roman"/>
          <w:lang w:val="en-US"/>
        </w:rPr>
        <w:t>Issues Authenticator</w:t>
      </w:r>
      <w:bookmarkEnd w:id="0"/>
    </w:p>
    <w:p w14:paraId="269AC477" w14:textId="77777777" w:rsidR="008A4710" w:rsidRPr="005F6B80" w:rsidRDefault="008A4710">
      <w:pPr>
        <w:pStyle w:val="Ttulo"/>
        <w:jc w:val="right"/>
        <w:outlineLvl w:val="0"/>
        <w:rPr>
          <w:rFonts w:ascii="Times New Roman" w:hAnsi="Times New Roman"/>
        </w:rPr>
      </w:pPr>
      <w:bookmarkStart w:id="1" w:name="nomeDoc"/>
      <w:r w:rsidRPr="005F6B80">
        <w:rPr>
          <w:rFonts w:ascii="Times New Roman" w:hAnsi="Times New Roman"/>
        </w:rPr>
        <w:t>Plano de Testes</w:t>
      </w:r>
      <w:bookmarkEnd w:id="1"/>
    </w:p>
    <w:p w14:paraId="1A6FE1CC" w14:textId="77777777" w:rsidR="008A4710" w:rsidRPr="005F6B80" w:rsidRDefault="008A4710">
      <w:pPr>
        <w:pStyle w:val="Ttulo"/>
        <w:jc w:val="right"/>
        <w:rPr>
          <w:rFonts w:ascii="Times New Roman" w:hAnsi="Times New Roman"/>
        </w:rPr>
      </w:pPr>
    </w:p>
    <w:p w14:paraId="51361D69" w14:textId="77777777" w:rsidR="008A4710" w:rsidRPr="005F6B80" w:rsidRDefault="008A4710">
      <w:pPr>
        <w:pStyle w:val="Ttulo"/>
        <w:jc w:val="right"/>
        <w:outlineLvl w:val="0"/>
        <w:rPr>
          <w:rFonts w:ascii="Times New Roman" w:hAnsi="Times New Roman"/>
          <w:sz w:val="28"/>
        </w:rPr>
      </w:pPr>
      <w:bookmarkStart w:id="2" w:name="versao"/>
      <w:r w:rsidRPr="005F6B80">
        <w:rPr>
          <w:rFonts w:ascii="Times New Roman" w:hAnsi="Times New Roman"/>
          <w:sz w:val="28"/>
        </w:rPr>
        <w:t>Versão &lt;1.0.0&gt;</w:t>
      </w:r>
      <w:bookmarkEnd w:id="2"/>
    </w:p>
    <w:p w14:paraId="241317DE" w14:textId="77777777" w:rsidR="008A4710" w:rsidRPr="005F6B80" w:rsidRDefault="008A4710"/>
    <w:p w14:paraId="0B876782" w14:textId="77777777" w:rsidR="008A4710" w:rsidRPr="005F6B80" w:rsidRDefault="008A4710"/>
    <w:p w14:paraId="649AA11E" w14:textId="77777777" w:rsidR="008A4710" w:rsidRPr="005F6B80" w:rsidRDefault="008A4710"/>
    <w:p w14:paraId="1B23F343" w14:textId="77777777" w:rsidR="008A4710" w:rsidRPr="005F6B80" w:rsidRDefault="008A4710"/>
    <w:p w14:paraId="4D381261" w14:textId="77777777" w:rsidR="008A4710" w:rsidRPr="005F6B80" w:rsidRDefault="008A4710"/>
    <w:p w14:paraId="7B25E030" w14:textId="77777777" w:rsidR="008A4710" w:rsidRPr="005F6B80" w:rsidRDefault="008A4710">
      <w:pPr>
        <w:pStyle w:val="infoblue0"/>
      </w:pPr>
    </w:p>
    <w:p w14:paraId="7716802E" w14:textId="77777777" w:rsidR="008A4710" w:rsidRPr="005F6B80" w:rsidRDefault="008A4710">
      <w:pPr>
        <w:sectPr w:rsidR="008A4710" w:rsidRPr="005F6B8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35405089" w14:textId="77777777" w:rsidR="008A4710" w:rsidRPr="005F6B80" w:rsidRDefault="008A4710">
      <w:pPr>
        <w:pStyle w:val="Ttulo"/>
        <w:outlineLvl w:val="0"/>
        <w:rPr>
          <w:rFonts w:ascii="Times New Roman" w:hAnsi="Times New Roman"/>
        </w:rPr>
      </w:pPr>
      <w:r w:rsidRPr="005F6B80">
        <w:rPr>
          <w:rFonts w:ascii="Times New Roman" w:hAnsi="Times New Roman"/>
        </w:rPr>
        <w:lastRenderedPageBreak/>
        <w:t>Histórico de Revisão</w:t>
      </w:r>
    </w:p>
    <w:p w14:paraId="7F5E59ED" w14:textId="77777777" w:rsidR="008A4710" w:rsidRPr="005F6B80" w:rsidRDefault="008A4710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136"/>
        <w:gridCol w:w="2566"/>
      </w:tblGrid>
      <w:tr w:rsidR="008A4710" w:rsidRPr="005F6B80" w14:paraId="1F9FBC79" w14:textId="77777777" w:rsidTr="00857CCB">
        <w:tc>
          <w:tcPr>
            <w:tcW w:w="1384" w:type="dxa"/>
            <w:shd w:val="clear" w:color="auto" w:fill="D9D9D9"/>
          </w:tcPr>
          <w:p w14:paraId="61ACE835" w14:textId="77777777" w:rsidR="008A4710" w:rsidRPr="005F6B80" w:rsidRDefault="008A4710">
            <w:pPr>
              <w:jc w:val="center"/>
              <w:rPr>
                <w:b/>
                <w:bCs/>
              </w:rPr>
            </w:pPr>
            <w:r w:rsidRPr="005F6B80">
              <w:rPr>
                <w:b/>
                <w:bCs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14:paraId="4155370F" w14:textId="77777777" w:rsidR="008A4710" w:rsidRPr="005F6B80" w:rsidRDefault="008A4710">
            <w:pPr>
              <w:jc w:val="center"/>
              <w:rPr>
                <w:b/>
                <w:bCs/>
              </w:rPr>
            </w:pPr>
            <w:r w:rsidRPr="005F6B80">
              <w:rPr>
                <w:b/>
                <w:bCs/>
              </w:rPr>
              <w:t>Versão</w:t>
            </w:r>
          </w:p>
        </w:tc>
        <w:tc>
          <w:tcPr>
            <w:tcW w:w="4136" w:type="dxa"/>
            <w:shd w:val="clear" w:color="auto" w:fill="D9D9D9"/>
          </w:tcPr>
          <w:p w14:paraId="7D2E1350" w14:textId="77777777" w:rsidR="008A4710" w:rsidRPr="005F6B80" w:rsidRDefault="008A4710">
            <w:pPr>
              <w:jc w:val="center"/>
              <w:rPr>
                <w:b/>
                <w:bCs/>
              </w:rPr>
            </w:pPr>
            <w:r w:rsidRPr="005F6B80">
              <w:rPr>
                <w:b/>
                <w:bCs/>
              </w:rPr>
              <w:t>Descrição</w:t>
            </w:r>
          </w:p>
        </w:tc>
        <w:tc>
          <w:tcPr>
            <w:tcW w:w="2566" w:type="dxa"/>
            <w:shd w:val="clear" w:color="auto" w:fill="D9D9D9"/>
          </w:tcPr>
          <w:p w14:paraId="6BA7CE3C" w14:textId="77777777" w:rsidR="008A4710" w:rsidRPr="005F6B80" w:rsidRDefault="008A4710">
            <w:pPr>
              <w:jc w:val="center"/>
              <w:rPr>
                <w:b/>
                <w:bCs/>
              </w:rPr>
            </w:pPr>
            <w:r w:rsidRPr="005F6B80">
              <w:rPr>
                <w:b/>
                <w:bCs/>
              </w:rPr>
              <w:t>Autor</w:t>
            </w:r>
          </w:p>
        </w:tc>
      </w:tr>
      <w:tr w:rsidR="008A4710" w:rsidRPr="005F6B80" w14:paraId="5535FFE6" w14:textId="77777777" w:rsidTr="00857CCB">
        <w:tc>
          <w:tcPr>
            <w:tcW w:w="1384" w:type="dxa"/>
          </w:tcPr>
          <w:p w14:paraId="4E0E3E5B" w14:textId="77777777" w:rsidR="008A4710" w:rsidRPr="005F6B80" w:rsidRDefault="00857CCB">
            <w:r w:rsidRPr="005F6B80">
              <w:t>23/10/2017</w:t>
            </w:r>
          </w:p>
        </w:tc>
        <w:tc>
          <w:tcPr>
            <w:tcW w:w="1418" w:type="dxa"/>
          </w:tcPr>
          <w:p w14:paraId="137AFF14" w14:textId="77777777" w:rsidR="008A4710" w:rsidRPr="005F6B80" w:rsidRDefault="00857CCB">
            <w:r w:rsidRPr="005F6B80">
              <w:t>1.0</w:t>
            </w:r>
          </w:p>
        </w:tc>
        <w:tc>
          <w:tcPr>
            <w:tcW w:w="4136" w:type="dxa"/>
          </w:tcPr>
          <w:p w14:paraId="709869D2" w14:textId="77777777" w:rsidR="008A4710" w:rsidRPr="005F6B80" w:rsidRDefault="00857CCB">
            <w:r w:rsidRPr="005F6B80">
              <w:t>Início do Plano de teste</w:t>
            </w:r>
          </w:p>
        </w:tc>
        <w:tc>
          <w:tcPr>
            <w:tcW w:w="2566" w:type="dxa"/>
          </w:tcPr>
          <w:p w14:paraId="2220890A" w14:textId="77777777" w:rsidR="008A4710" w:rsidRPr="005F6B80" w:rsidRDefault="00857CCB" w:rsidP="00857CCB">
            <w:r w:rsidRPr="005F6B80">
              <w:t xml:space="preserve">Alessandro, Andréa e Bruno </w:t>
            </w:r>
          </w:p>
        </w:tc>
      </w:tr>
      <w:tr w:rsidR="008A4710" w:rsidRPr="005F6B80" w14:paraId="0B1A6533" w14:textId="77777777" w:rsidTr="00857CCB">
        <w:tc>
          <w:tcPr>
            <w:tcW w:w="1384" w:type="dxa"/>
          </w:tcPr>
          <w:p w14:paraId="13A70E66" w14:textId="77777777" w:rsidR="008A4710" w:rsidRPr="005F6B80" w:rsidRDefault="008A4710"/>
        </w:tc>
        <w:tc>
          <w:tcPr>
            <w:tcW w:w="1418" w:type="dxa"/>
          </w:tcPr>
          <w:p w14:paraId="0AE00B7E" w14:textId="77777777" w:rsidR="008A4710" w:rsidRPr="005F6B80" w:rsidRDefault="008A4710"/>
        </w:tc>
        <w:tc>
          <w:tcPr>
            <w:tcW w:w="4136" w:type="dxa"/>
          </w:tcPr>
          <w:p w14:paraId="5025893C" w14:textId="77777777" w:rsidR="008A4710" w:rsidRPr="005F6B80" w:rsidRDefault="008A4710"/>
        </w:tc>
        <w:tc>
          <w:tcPr>
            <w:tcW w:w="2566" w:type="dxa"/>
          </w:tcPr>
          <w:p w14:paraId="4B0E9FEF" w14:textId="77777777" w:rsidR="008A4710" w:rsidRPr="005F6B80" w:rsidRDefault="008A4710"/>
        </w:tc>
      </w:tr>
      <w:tr w:rsidR="008A4710" w:rsidRPr="005F6B80" w14:paraId="4BC4CAF6" w14:textId="77777777" w:rsidTr="00857CCB">
        <w:tc>
          <w:tcPr>
            <w:tcW w:w="1384" w:type="dxa"/>
          </w:tcPr>
          <w:p w14:paraId="0EA9130C" w14:textId="77777777" w:rsidR="008A4710" w:rsidRPr="005F6B80" w:rsidRDefault="008A4710"/>
        </w:tc>
        <w:tc>
          <w:tcPr>
            <w:tcW w:w="1418" w:type="dxa"/>
          </w:tcPr>
          <w:p w14:paraId="074C6BB6" w14:textId="77777777" w:rsidR="008A4710" w:rsidRPr="005F6B80" w:rsidRDefault="008A4710"/>
        </w:tc>
        <w:tc>
          <w:tcPr>
            <w:tcW w:w="4136" w:type="dxa"/>
          </w:tcPr>
          <w:p w14:paraId="19CCC903" w14:textId="77777777" w:rsidR="008A4710" w:rsidRPr="005F6B80" w:rsidRDefault="008A4710"/>
        </w:tc>
        <w:tc>
          <w:tcPr>
            <w:tcW w:w="2566" w:type="dxa"/>
          </w:tcPr>
          <w:p w14:paraId="60482BCA" w14:textId="77777777" w:rsidR="008A4710" w:rsidRPr="005F6B80" w:rsidRDefault="008A4710"/>
        </w:tc>
      </w:tr>
      <w:tr w:rsidR="008A4710" w:rsidRPr="005F6B80" w14:paraId="55D859DE" w14:textId="77777777" w:rsidTr="00857CCB">
        <w:tc>
          <w:tcPr>
            <w:tcW w:w="1384" w:type="dxa"/>
          </w:tcPr>
          <w:p w14:paraId="57AB0C64" w14:textId="77777777" w:rsidR="008A4710" w:rsidRPr="005F6B80" w:rsidRDefault="008A4710"/>
        </w:tc>
        <w:tc>
          <w:tcPr>
            <w:tcW w:w="1418" w:type="dxa"/>
          </w:tcPr>
          <w:p w14:paraId="58074E0A" w14:textId="77777777" w:rsidR="008A4710" w:rsidRPr="005F6B80" w:rsidRDefault="008A4710"/>
        </w:tc>
        <w:tc>
          <w:tcPr>
            <w:tcW w:w="4136" w:type="dxa"/>
          </w:tcPr>
          <w:p w14:paraId="2B49BD2F" w14:textId="77777777" w:rsidR="008A4710" w:rsidRPr="005F6B80" w:rsidRDefault="008A4710"/>
        </w:tc>
        <w:tc>
          <w:tcPr>
            <w:tcW w:w="2566" w:type="dxa"/>
          </w:tcPr>
          <w:p w14:paraId="46EB8EF6" w14:textId="77777777" w:rsidR="008A4710" w:rsidRPr="005F6B80" w:rsidRDefault="008A4710"/>
        </w:tc>
      </w:tr>
    </w:tbl>
    <w:p w14:paraId="67FC8611" w14:textId="77777777" w:rsidR="008A4710" w:rsidRPr="005F6B80" w:rsidRDefault="008A4710"/>
    <w:p w14:paraId="5DB03402" w14:textId="77777777" w:rsidR="008A4710" w:rsidRPr="005F6B80" w:rsidRDefault="008A4710">
      <w:pPr>
        <w:pStyle w:val="Ttulo"/>
        <w:outlineLvl w:val="0"/>
        <w:rPr>
          <w:rFonts w:ascii="Times New Roman" w:hAnsi="Times New Roman"/>
        </w:rPr>
      </w:pPr>
      <w:r w:rsidRPr="005F6B80">
        <w:rPr>
          <w:rFonts w:ascii="Times New Roman" w:hAnsi="Times New Roman"/>
        </w:rPr>
        <w:br w:type="page"/>
      </w:r>
      <w:r w:rsidRPr="005F6B80">
        <w:rPr>
          <w:rFonts w:ascii="Times New Roman" w:hAnsi="Times New Roman"/>
        </w:rPr>
        <w:lastRenderedPageBreak/>
        <w:t>Sumário</w:t>
      </w:r>
    </w:p>
    <w:p w14:paraId="4BC817E7" w14:textId="77777777" w:rsidR="008A4710" w:rsidRPr="005F6B80" w:rsidRDefault="00564EBD">
      <w:pPr>
        <w:pStyle w:val="Sumrio1"/>
        <w:tabs>
          <w:tab w:val="left" w:pos="432"/>
        </w:tabs>
        <w:rPr>
          <w:noProof/>
          <w:sz w:val="24"/>
          <w:szCs w:val="24"/>
          <w:lang w:eastAsia="pt-BR"/>
        </w:rPr>
      </w:pPr>
      <w:r w:rsidRPr="005F6B80">
        <w:fldChar w:fldCharType="begin"/>
      </w:r>
      <w:r w:rsidR="008A4710" w:rsidRPr="005F6B80">
        <w:instrText xml:space="preserve"> TOC \o "1-3" \h \z </w:instrText>
      </w:r>
      <w:r w:rsidRPr="005F6B80">
        <w:fldChar w:fldCharType="separate"/>
      </w:r>
      <w:hyperlink w:anchor="_Toc22094979" w:history="1">
        <w:r w:rsidR="008A4710" w:rsidRPr="005F6B80">
          <w:rPr>
            <w:rStyle w:val="Hyperlink"/>
            <w:noProof/>
          </w:rPr>
          <w:t>1.</w:t>
        </w:r>
        <w:r w:rsidR="008A4710" w:rsidRPr="005F6B80">
          <w:rPr>
            <w:noProof/>
            <w:sz w:val="24"/>
            <w:szCs w:val="24"/>
            <w:lang w:eastAsia="pt-BR"/>
          </w:rPr>
          <w:tab/>
        </w:r>
        <w:r w:rsidR="008A4710" w:rsidRPr="005F6B80">
          <w:rPr>
            <w:rStyle w:val="Hyperlink"/>
            <w:noProof/>
          </w:rPr>
          <w:t>Introdução</w:t>
        </w:r>
        <w:r w:rsidR="008A4710" w:rsidRPr="005F6B80">
          <w:rPr>
            <w:noProof/>
            <w:webHidden/>
          </w:rPr>
          <w:tab/>
        </w:r>
        <w:r w:rsidRPr="005F6B80">
          <w:rPr>
            <w:noProof/>
            <w:webHidden/>
          </w:rPr>
          <w:fldChar w:fldCharType="begin"/>
        </w:r>
        <w:r w:rsidR="008A4710" w:rsidRPr="005F6B80">
          <w:rPr>
            <w:noProof/>
            <w:webHidden/>
          </w:rPr>
          <w:instrText xml:space="preserve"> PAGEREF _Toc22094979 \h </w:instrText>
        </w:r>
        <w:r w:rsidRPr="005F6B80">
          <w:rPr>
            <w:noProof/>
            <w:webHidden/>
          </w:rPr>
        </w:r>
        <w:r w:rsidRPr="005F6B80">
          <w:rPr>
            <w:noProof/>
            <w:webHidden/>
          </w:rPr>
          <w:fldChar w:fldCharType="separate"/>
        </w:r>
        <w:r w:rsidR="008A4710" w:rsidRPr="005F6B80">
          <w:rPr>
            <w:noProof/>
            <w:webHidden/>
          </w:rPr>
          <w:t>4</w:t>
        </w:r>
        <w:r w:rsidRPr="005F6B80">
          <w:rPr>
            <w:noProof/>
            <w:webHidden/>
          </w:rPr>
          <w:fldChar w:fldCharType="end"/>
        </w:r>
      </w:hyperlink>
    </w:p>
    <w:p w14:paraId="5649D754" w14:textId="77777777" w:rsidR="008A4710" w:rsidRPr="005F6B80" w:rsidRDefault="007A1F95">
      <w:pPr>
        <w:pStyle w:val="Sumrio2"/>
        <w:tabs>
          <w:tab w:val="left" w:pos="990"/>
        </w:tabs>
        <w:rPr>
          <w:noProof/>
          <w:sz w:val="24"/>
          <w:szCs w:val="24"/>
          <w:lang w:eastAsia="pt-BR"/>
        </w:rPr>
      </w:pPr>
      <w:hyperlink w:anchor="_Toc22094980" w:history="1">
        <w:r w:rsidR="008A4710" w:rsidRPr="005F6B80">
          <w:rPr>
            <w:rStyle w:val="Hyperlink"/>
            <w:noProof/>
          </w:rPr>
          <w:t>1.1</w:t>
        </w:r>
        <w:r w:rsidR="008A4710" w:rsidRPr="005F6B80">
          <w:rPr>
            <w:noProof/>
            <w:sz w:val="24"/>
            <w:szCs w:val="24"/>
            <w:lang w:eastAsia="pt-BR"/>
          </w:rPr>
          <w:tab/>
        </w:r>
        <w:r w:rsidR="008A4710" w:rsidRPr="005F6B80">
          <w:rPr>
            <w:rStyle w:val="Hyperlink"/>
            <w:noProof/>
          </w:rPr>
          <w:t>Finalidade</w:t>
        </w:r>
        <w:r w:rsidR="008A4710" w:rsidRPr="005F6B80">
          <w:rPr>
            <w:noProof/>
            <w:webHidden/>
          </w:rPr>
          <w:tab/>
        </w:r>
        <w:r w:rsidR="00564EBD" w:rsidRPr="005F6B80">
          <w:rPr>
            <w:noProof/>
            <w:webHidden/>
          </w:rPr>
          <w:fldChar w:fldCharType="begin"/>
        </w:r>
        <w:r w:rsidR="008A4710" w:rsidRPr="005F6B80">
          <w:rPr>
            <w:noProof/>
            <w:webHidden/>
          </w:rPr>
          <w:instrText xml:space="preserve"> PAGEREF _Toc22094980 \h </w:instrText>
        </w:r>
        <w:r w:rsidR="00564EBD" w:rsidRPr="005F6B80">
          <w:rPr>
            <w:noProof/>
            <w:webHidden/>
          </w:rPr>
        </w:r>
        <w:r w:rsidR="00564EBD" w:rsidRPr="005F6B80">
          <w:rPr>
            <w:noProof/>
            <w:webHidden/>
          </w:rPr>
          <w:fldChar w:fldCharType="separate"/>
        </w:r>
        <w:r w:rsidR="008A4710" w:rsidRPr="005F6B80">
          <w:rPr>
            <w:noProof/>
            <w:webHidden/>
          </w:rPr>
          <w:t>4</w:t>
        </w:r>
        <w:r w:rsidR="00564EBD" w:rsidRPr="005F6B80">
          <w:rPr>
            <w:noProof/>
            <w:webHidden/>
          </w:rPr>
          <w:fldChar w:fldCharType="end"/>
        </w:r>
      </w:hyperlink>
    </w:p>
    <w:p w14:paraId="69D68642" w14:textId="77777777" w:rsidR="008A4710" w:rsidRPr="005F6B80" w:rsidRDefault="007A1F95">
      <w:pPr>
        <w:pStyle w:val="Sumrio2"/>
        <w:tabs>
          <w:tab w:val="left" w:pos="990"/>
        </w:tabs>
        <w:rPr>
          <w:noProof/>
          <w:sz w:val="24"/>
          <w:szCs w:val="24"/>
          <w:lang w:eastAsia="pt-BR"/>
        </w:rPr>
      </w:pPr>
      <w:hyperlink w:anchor="_Toc22094981" w:history="1">
        <w:r w:rsidR="008A4710" w:rsidRPr="005F6B80">
          <w:rPr>
            <w:rStyle w:val="Hyperlink"/>
            <w:noProof/>
          </w:rPr>
          <w:t>1.2</w:t>
        </w:r>
        <w:r w:rsidR="008A4710" w:rsidRPr="005F6B80">
          <w:rPr>
            <w:noProof/>
            <w:sz w:val="24"/>
            <w:szCs w:val="24"/>
            <w:lang w:eastAsia="pt-BR"/>
          </w:rPr>
          <w:tab/>
        </w:r>
        <w:r w:rsidR="008A4710" w:rsidRPr="005F6B80">
          <w:rPr>
            <w:rStyle w:val="Hyperlink"/>
            <w:noProof/>
          </w:rPr>
          <w:t>Escopo</w:t>
        </w:r>
        <w:r w:rsidR="008A4710" w:rsidRPr="005F6B80">
          <w:rPr>
            <w:noProof/>
            <w:webHidden/>
          </w:rPr>
          <w:tab/>
        </w:r>
        <w:r w:rsidR="00564EBD" w:rsidRPr="005F6B80">
          <w:rPr>
            <w:noProof/>
            <w:webHidden/>
          </w:rPr>
          <w:fldChar w:fldCharType="begin"/>
        </w:r>
        <w:r w:rsidR="008A4710" w:rsidRPr="005F6B80">
          <w:rPr>
            <w:noProof/>
            <w:webHidden/>
          </w:rPr>
          <w:instrText xml:space="preserve"> PAGEREF _Toc22094981 \h </w:instrText>
        </w:r>
        <w:r w:rsidR="00564EBD" w:rsidRPr="005F6B80">
          <w:rPr>
            <w:noProof/>
            <w:webHidden/>
          </w:rPr>
        </w:r>
        <w:r w:rsidR="00564EBD" w:rsidRPr="005F6B80">
          <w:rPr>
            <w:noProof/>
            <w:webHidden/>
          </w:rPr>
          <w:fldChar w:fldCharType="separate"/>
        </w:r>
        <w:r w:rsidR="008A4710" w:rsidRPr="005F6B80">
          <w:rPr>
            <w:noProof/>
            <w:webHidden/>
          </w:rPr>
          <w:t>4</w:t>
        </w:r>
        <w:r w:rsidR="00564EBD" w:rsidRPr="005F6B80">
          <w:rPr>
            <w:noProof/>
            <w:webHidden/>
          </w:rPr>
          <w:fldChar w:fldCharType="end"/>
        </w:r>
      </w:hyperlink>
    </w:p>
    <w:p w14:paraId="65E97C86" w14:textId="77777777" w:rsidR="008A4710" w:rsidRPr="005F6B80" w:rsidRDefault="007A1F95">
      <w:pPr>
        <w:pStyle w:val="Sumrio2"/>
        <w:tabs>
          <w:tab w:val="left" w:pos="990"/>
        </w:tabs>
        <w:rPr>
          <w:noProof/>
          <w:sz w:val="24"/>
          <w:szCs w:val="24"/>
          <w:lang w:eastAsia="pt-BR"/>
        </w:rPr>
      </w:pPr>
      <w:hyperlink w:anchor="_Toc22094982" w:history="1">
        <w:r w:rsidR="008A4710" w:rsidRPr="005F6B80">
          <w:rPr>
            <w:rStyle w:val="Hyperlink"/>
            <w:noProof/>
          </w:rPr>
          <w:t>1.3</w:t>
        </w:r>
        <w:r w:rsidR="008A4710" w:rsidRPr="005F6B80">
          <w:rPr>
            <w:noProof/>
            <w:sz w:val="24"/>
            <w:szCs w:val="24"/>
            <w:lang w:eastAsia="pt-BR"/>
          </w:rPr>
          <w:tab/>
        </w:r>
        <w:r w:rsidR="008A4710" w:rsidRPr="005F6B80">
          <w:rPr>
            <w:rStyle w:val="Hyperlink"/>
            <w:noProof/>
          </w:rPr>
          <w:t>Definições, Acrônimos, e Abreviações</w:t>
        </w:r>
        <w:r w:rsidR="008A4710" w:rsidRPr="005F6B80">
          <w:rPr>
            <w:noProof/>
            <w:webHidden/>
          </w:rPr>
          <w:tab/>
        </w:r>
        <w:r w:rsidR="00564EBD" w:rsidRPr="005F6B80">
          <w:rPr>
            <w:noProof/>
            <w:webHidden/>
          </w:rPr>
          <w:fldChar w:fldCharType="begin"/>
        </w:r>
        <w:r w:rsidR="008A4710" w:rsidRPr="005F6B80">
          <w:rPr>
            <w:noProof/>
            <w:webHidden/>
          </w:rPr>
          <w:instrText xml:space="preserve"> PAGEREF _Toc22094982 \h </w:instrText>
        </w:r>
        <w:r w:rsidR="00564EBD" w:rsidRPr="005F6B80">
          <w:rPr>
            <w:noProof/>
            <w:webHidden/>
          </w:rPr>
        </w:r>
        <w:r w:rsidR="00564EBD" w:rsidRPr="005F6B80">
          <w:rPr>
            <w:noProof/>
            <w:webHidden/>
          </w:rPr>
          <w:fldChar w:fldCharType="separate"/>
        </w:r>
        <w:r w:rsidR="008A4710" w:rsidRPr="005F6B80">
          <w:rPr>
            <w:noProof/>
            <w:webHidden/>
          </w:rPr>
          <w:t>4</w:t>
        </w:r>
        <w:r w:rsidR="00564EBD" w:rsidRPr="005F6B80">
          <w:rPr>
            <w:noProof/>
            <w:webHidden/>
          </w:rPr>
          <w:fldChar w:fldCharType="end"/>
        </w:r>
      </w:hyperlink>
    </w:p>
    <w:p w14:paraId="495B05C2" w14:textId="77777777" w:rsidR="008A4710" w:rsidRPr="005F6B80" w:rsidRDefault="007A1F95">
      <w:pPr>
        <w:pStyle w:val="Sumrio2"/>
        <w:tabs>
          <w:tab w:val="left" w:pos="990"/>
        </w:tabs>
        <w:rPr>
          <w:noProof/>
          <w:sz w:val="24"/>
          <w:szCs w:val="24"/>
          <w:lang w:eastAsia="pt-BR"/>
        </w:rPr>
      </w:pPr>
      <w:hyperlink w:anchor="_Toc22094983" w:history="1">
        <w:r w:rsidR="008A4710" w:rsidRPr="005F6B80">
          <w:rPr>
            <w:rStyle w:val="Hyperlink"/>
            <w:noProof/>
          </w:rPr>
          <w:t>1.4</w:t>
        </w:r>
        <w:r w:rsidR="008A4710" w:rsidRPr="005F6B80">
          <w:rPr>
            <w:noProof/>
            <w:sz w:val="24"/>
            <w:szCs w:val="24"/>
            <w:lang w:eastAsia="pt-BR"/>
          </w:rPr>
          <w:tab/>
        </w:r>
        <w:r w:rsidR="008A4710" w:rsidRPr="005F6B80">
          <w:rPr>
            <w:rStyle w:val="Hyperlink"/>
            <w:noProof/>
          </w:rPr>
          <w:t>Referências</w:t>
        </w:r>
        <w:r w:rsidR="008A4710" w:rsidRPr="005F6B80">
          <w:rPr>
            <w:noProof/>
            <w:webHidden/>
          </w:rPr>
          <w:tab/>
        </w:r>
        <w:r w:rsidR="00564EBD" w:rsidRPr="005F6B80">
          <w:rPr>
            <w:noProof/>
            <w:webHidden/>
          </w:rPr>
          <w:fldChar w:fldCharType="begin"/>
        </w:r>
        <w:r w:rsidR="008A4710" w:rsidRPr="005F6B80">
          <w:rPr>
            <w:noProof/>
            <w:webHidden/>
          </w:rPr>
          <w:instrText xml:space="preserve"> PAGEREF _Toc22094983 \h </w:instrText>
        </w:r>
        <w:r w:rsidR="00564EBD" w:rsidRPr="005F6B80">
          <w:rPr>
            <w:noProof/>
            <w:webHidden/>
          </w:rPr>
        </w:r>
        <w:r w:rsidR="00564EBD" w:rsidRPr="005F6B80">
          <w:rPr>
            <w:noProof/>
            <w:webHidden/>
          </w:rPr>
          <w:fldChar w:fldCharType="separate"/>
        </w:r>
        <w:r w:rsidR="008A4710" w:rsidRPr="005F6B80">
          <w:rPr>
            <w:noProof/>
            <w:webHidden/>
          </w:rPr>
          <w:t>4</w:t>
        </w:r>
        <w:r w:rsidR="00564EBD" w:rsidRPr="005F6B80">
          <w:rPr>
            <w:noProof/>
            <w:webHidden/>
          </w:rPr>
          <w:fldChar w:fldCharType="end"/>
        </w:r>
      </w:hyperlink>
    </w:p>
    <w:p w14:paraId="43F8BE97" w14:textId="77777777" w:rsidR="008A4710" w:rsidRPr="005F6B80" w:rsidRDefault="007A1F95">
      <w:pPr>
        <w:pStyle w:val="Sumrio2"/>
        <w:tabs>
          <w:tab w:val="left" w:pos="990"/>
        </w:tabs>
        <w:rPr>
          <w:noProof/>
          <w:sz w:val="24"/>
          <w:szCs w:val="24"/>
          <w:lang w:eastAsia="pt-BR"/>
        </w:rPr>
      </w:pPr>
      <w:hyperlink w:anchor="_Toc22094984" w:history="1">
        <w:r w:rsidR="008A4710" w:rsidRPr="005F6B80">
          <w:rPr>
            <w:rStyle w:val="Hyperlink"/>
            <w:noProof/>
          </w:rPr>
          <w:t>1.5</w:t>
        </w:r>
        <w:r w:rsidR="008A4710" w:rsidRPr="005F6B80">
          <w:rPr>
            <w:noProof/>
            <w:sz w:val="24"/>
            <w:szCs w:val="24"/>
            <w:lang w:eastAsia="pt-BR"/>
          </w:rPr>
          <w:tab/>
        </w:r>
        <w:r w:rsidR="008A4710" w:rsidRPr="005F6B80">
          <w:rPr>
            <w:rStyle w:val="Hyperlink"/>
            <w:noProof/>
          </w:rPr>
          <w:t>Visão geral</w:t>
        </w:r>
        <w:r w:rsidR="008A4710" w:rsidRPr="005F6B80">
          <w:rPr>
            <w:noProof/>
            <w:webHidden/>
          </w:rPr>
          <w:tab/>
        </w:r>
        <w:r w:rsidR="00564EBD" w:rsidRPr="005F6B80">
          <w:rPr>
            <w:noProof/>
            <w:webHidden/>
          </w:rPr>
          <w:fldChar w:fldCharType="begin"/>
        </w:r>
        <w:r w:rsidR="008A4710" w:rsidRPr="005F6B80">
          <w:rPr>
            <w:noProof/>
            <w:webHidden/>
          </w:rPr>
          <w:instrText xml:space="preserve"> PAGEREF _Toc22094984 \h </w:instrText>
        </w:r>
        <w:r w:rsidR="00564EBD" w:rsidRPr="005F6B80">
          <w:rPr>
            <w:noProof/>
            <w:webHidden/>
          </w:rPr>
        </w:r>
        <w:r w:rsidR="00564EBD" w:rsidRPr="005F6B80">
          <w:rPr>
            <w:noProof/>
            <w:webHidden/>
          </w:rPr>
          <w:fldChar w:fldCharType="separate"/>
        </w:r>
        <w:r w:rsidR="008A4710" w:rsidRPr="005F6B80">
          <w:rPr>
            <w:noProof/>
            <w:webHidden/>
          </w:rPr>
          <w:t>4</w:t>
        </w:r>
        <w:r w:rsidR="00564EBD" w:rsidRPr="005F6B80">
          <w:rPr>
            <w:noProof/>
            <w:webHidden/>
          </w:rPr>
          <w:fldChar w:fldCharType="end"/>
        </w:r>
      </w:hyperlink>
    </w:p>
    <w:p w14:paraId="38B47BE6" w14:textId="77777777" w:rsidR="008A4710" w:rsidRPr="005F6B80" w:rsidRDefault="007A1F95">
      <w:pPr>
        <w:pStyle w:val="Sumrio1"/>
        <w:tabs>
          <w:tab w:val="left" w:pos="432"/>
        </w:tabs>
        <w:rPr>
          <w:noProof/>
          <w:sz w:val="24"/>
          <w:szCs w:val="24"/>
          <w:lang w:eastAsia="pt-BR"/>
        </w:rPr>
      </w:pPr>
      <w:hyperlink w:anchor="_Toc22094985" w:history="1">
        <w:r w:rsidR="008A4710" w:rsidRPr="005F6B80">
          <w:rPr>
            <w:rStyle w:val="Hyperlink"/>
            <w:noProof/>
          </w:rPr>
          <w:t>2.</w:t>
        </w:r>
        <w:r w:rsidR="008A4710" w:rsidRPr="005F6B80">
          <w:rPr>
            <w:noProof/>
            <w:sz w:val="24"/>
            <w:szCs w:val="24"/>
            <w:lang w:eastAsia="pt-BR"/>
          </w:rPr>
          <w:tab/>
        </w:r>
        <w:r w:rsidR="008A4710" w:rsidRPr="005F6B80">
          <w:rPr>
            <w:rStyle w:val="Hyperlink"/>
            <w:noProof/>
          </w:rPr>
          <w:t>Estratégia de Teste</w:t>
        </w:r>
        <w:r w:rsidR="008A4710" w:rsidRPr="005F6B80">
          <w:rPr>
            <w:noProof/>
            <w:webHidden/>
          </w:rPr>
          <w:tab/>
        </w:r>
        <w:r w:rsidR="00564EBD" w:rsidRPr="005F6B80">
          <w:rPr>
            <w:noProof/>
            <w:webHidden/>
          </w:rPr>
          <w:fldChar w:fldCharType="begin"/>
        </w:r>
        <w:r w:rsidR="008A4710" w:rsidRPr="005F6B80">
          <w:rPr>
            <w:noProof/>
            <w:webHidden/>
          </w:rPr>
          <w:instrText xml:space="preserve"> PAGEREF _Toc22094985 \h </w:instrText>
        </w:r>
        <w:r w:rsidR="00564EBD" w:rsidRPr="005F6B80">
          <w:rPr>
            <w:noProof/>
            <w:webHidden/>
          </w:rPr>
        </w:r>
        <w:r w:rsidR="00564EBD" w:rsidRPr="005F6B80">
          <w:rPr>
            <w:noProof/>
            <w:webHidden/>
          </w:rPr>
          <w:fldChar w:fldCharType="separate"/>
        </w:r>
        <w:r w:rsidR="008A4710" w:rsidRPr="005F6B80">
          <w:rPr>
            <w:noProof/>
            <w:webHidden/>
          </w:rPr>
          <w:t>4</w:t>
        </w:r>
        <w:r w:rsidR="00564EBD" w:rsidRPr="005F6B80">
          <w:rPr>
            <w:noProof/>
            <w:webHidden/>
          </w:rPr>
          <w:fldChar w:fldCharType="end"/>
        </w:r>
      </w:hyperlink>
    </w:p>
    <w:p w14:paraId="7F02069C" w14:textId="77777777" w:rsidR="008A4710" w:rsidRPr="005F6B80" w:rsidRDefault="007A1F95">
      <w:pPr>
        <w:pStyle w:val="Sumrio2"/>
        <w:tabs>
          <w:tab w:val="left" w:pos="990"/>
        </w:tabs>
        <w:rPr>
          <w:noProof/>
          <w:sz w:val="24"/>
          <w:szCs w:val="24"/>
          <w:lang w:eastAsia="pt-BR"/>
        </w:rPr>
      </w:pPr>
      <w:hyperlink w:anchor="_Toc22094986" w:history="1">
        <w:r w:rsidR="008A4710" w:rsidRPr="005F6B80">
          <w:rPr>
            <w:rStyle w:val="Hyperlink"/>
            <w:noProof/>
          </w:rPr>
          <w:t>2.1</w:t>
        </w:r>
        <w:r w:rsidR="008A4710" w:rsidRPr="005F6B80">
          <w:rPr>
            <w:noProof/>
            <w:sz w:val="24"/>
            <w:szCs w:val="24"/>
            <w:lang w:eastAsia="pt-BR"/>
          </w:rPr>
          <w:tab/>
        </w:r>
        <w:r w:rsidR="008A4710" w:rsidRPr="005F6B80">
          <w:rPr>
            <w:rStyle w:val="Hyperlink"/>
            <w:noProof/>
          </w:rPr>
          <w:t>Teste &lt;tipo de teste&gt;</w:t>
        </w:r>
        <w:r w:rsidR="008A4710" w:rsidRPr="005F6B80">
          <w:rPr>
            <w:noProof/>
            <w:webHidden/>
          </w:rPr>
          <w:tab/>
        </w:r>
        <w:r w:rsidR="00564EBD" w:rsidRPr="005F6B80">
          <w:rPr>
            <w:noProof/>
            <w:webHidden/>
          </w:rPr>
          <w:fldChar w:fldCharType="begin"/>
        </w:r>
        <w:r w:rsidR="008A4710" w:rsidRPr="005F6B80">
          <w:rPr>
            <w:noProof/>
            <w:webHidden/>
          </w:rPr>
          <w:instrText xml:space="preserve"> PAGEREF _Toc22094986 \h </w:instrText>
        </w:r>
        <w:r w:rsidR="00564EBD" w:rsidRPr="005F6B80">
          <w:rPr>
            <w:noProof/>
            <w:webHidden/>
          </w:rPr>
        </w:r>
        <w:r w:rsidR="00564EBD" w:rsidRPr="005F6B80">
          <w:rPr>
            <w:noProof/>
            <w:webHidden/>
          </w:rPr>
          <w:fldChar w:fldCharType="separate"/>
        </w:r>
        <w:r w:rsidR="008A4710" w:rsidRPr="005F6B80">
          <w:rPr>
            <w:noProof/>
            <w:webHidden/>
          </w:rPr>
          <w:t>5</w:t>
        </w:r>
        <w:r w:rsidR="00564EBD" w:rsidRPr="005F6B80">
          <w:rPr>
            <w:noProof/>
            <w:webHidden/>
          </w:rPr>
          <w:fldChar w:fldCharType="end"/>
        </w:r>
      </w:hyperlink>
    </w:p>
    <w:p w14:paraId="0BC489A2" w14:textId="77777777" w:rsidR="008A4710" w:rsidRPr="005F6B80" w:rsidRDefault="007A1F95">
      <w:pPr>
        <w:pStyle w:val="Sumrio3"/>
        <w:tabs>
          <w:tab w:val="left" w:pos="1630"/>
        </w:tabs>
        <w:rPr>
          <w:bCs w:val="0"/>
          <w:sz w:val="24"/>
          <w:szCs w:val="24"/>
          <w:lang w:eastAsia="pt-BR"/>
        </w:rPr>
      </w:pPr>
      <w:hyperlink w:anchor="_Toc22094987" w:history="1">
        <w:r w:rsidR="008A4710" w:rsidRPr="005F6B80">
          <w:rPr>
            <w:rStyle w:val="Hyperlink"/>
          </w:rPr>
          <w:t>2.1.1</w:t>
        </w:r>
        <w:r w:rsidR="008A4710" w:rsidRPr="005F6B80">
          <w:rPr>
            <w:bCs w:val="0"/>
            <w:sz w:val="24"/>
            <w:szCs w:val="24"/>
            <w:lang w:eastAsia="pt-BR"/>
          </w:rPr>
          <w:tab/>
        </w:r>
        <w:r w:rsidR="008A4710" w:rsidRPr="005F6B80">
          <w:rPr>
            <w:rStyle w:val="Hyperlink"/>
          </w:rPr>
          <w:t>Prazo para realização</w:t>
        </w:r>
        <w:r w:rsidR="008A4710" w:rsidRPr="005F6B80">
          <w:rPr>
            <w:webHidden/>
          </w:rPr>
          <w:tab/>
        </w:r>
        <w:r w:rsidR="00564EBD" w:rsidRPr="005F6B80">
          <w:rPr>
            <w:webHidden/>
          </w:rPr>
          <w:fldChar w:fldCharType="begin"/>
        </w:r>
        <w:r w:rsidR="008A4710" w:rsidRPr="005F6B80">
          <w:rPr>
            <w:webHidden/>
          </w:rPr>
          <w:instrText xml:space="preserve"> PAGEREF _Toc22094987 \h </w:instrText>
        </w:r>
        <w:r w:rsidR="00564EBD" w:rsidRPr="005F6B80">
          <w:rPr>
            <w:webHidden/>
          </w:rPr>
        </w:r>
        <w:r w:rsidR="00564EBD" w:rsidRPr="005F6B80">
          <w:rPr>
            <w:webHidden/>
          </w:rPr>
          <w:fldChar w:fldCharType="separate"/>
        </w:r>
        <w:r w:rsidR="008A4710" w:rsidRPr="005F6B80">
          <w:rPr>
            <w:webHidden/>
          </w:rPr>
          <w:t>5</w:t>
        </w:r>
        <w:r w:rsidR="00564EBD" w:rsidRPr="005F6B80">
          <w:rPr>
            <w:webHidden/>
          </w:rPr>
          <w:fldChar w:fldCharType="end"/>
        </w:r>
      </w:hyperlink>
    </w:p>
    <w:p w14:paraId="0DE0C22E" w14:textId="77777777" w:rsidR="008A4710" w:rsidRPr="005F6B80" w:rsidRDefault="007A1F95">
      <w:pPr>
        <w:pStyle w:val="Sumrio3"/>
        <w:tabs>
          <w:tab w:val="left" w:pos="1630"/>
        </w:tabs>
        <w:rPr>
          <w:bCs w:val="0"/>
          <w:sz w:val="24"/>
          <w:szCs w:val="24"/>
          <w:lang w:eastAsia="pt-BR"/>
        </w:rPr>
      </w:pPr>
      <w:hyperlink w:anchor="_Toc22094988" w:history="1">
        <w:r w:rsidR="008A4710" w:rsidRPr="005F6B80">
          <w:rPr>
            <w:rStyle w:val="Hyperlink"/>
          </w:rPr>
          <w:t>2.1.2</w:t>
        </w:r>
        <w:r w:rsidR="008A4710" w:rsidRPr="005F6B80">
          <w:rPr>
            <w:bCs w:val="0"/>
            <w:sz w:val="24"/>
            <w:szCs w:val="24"/>
            <w:lang w:eastAsia="pt-BR"/>
          </w:rPr>
          <w:tab/>
        </w:r>
        <w:r w:rsidR="008A4710" w:rsidRPr="005F6B80">
          <w:rPr>
            <w:rStyle w:val="Hyperlink"/>
          </w:rPr>
          <w:t>Recursos necessários</w:t>
        </w:r>
        <w:r w:rsidR="008A4710" w:rsidRPr="005F6B80">
          <w:rPr>
            <w:webHidden/>
          </w:rPr>
          <w:tab/>
        </w:r>
        <w:r w:rsidR="00564EBD" w:rsidRPr="005F6B80">
          <w:rPr>
            <w:webHidden/>
          </w:rPr>
          <w:fldChar w:fldCharType="begin"/>
        </w:r>
        <w:r w:rsidR="008A4710" w:rsidRPr="005F6B80">
          <w:rPr>
            <w:webHidden/>
          </w:rPr>
          <w:instrText xml:space="preserve"> PAGEREF _Toc22094988 \h </w:instrText>
        </w:r>
        <w:r w:rsidR="00564EBD" w:rsidRPr="005F6B80">
          <w:rPr>
            <w:webHidden/>
          </w:rPr>
        </w:r>
        <w:r w:rsidR="00564EBD" w:rsidRPr="005F6B80">
          <w:rPr>
            <w:webHidden/>
          </w:rPr>
          <w:fldChar w:fldCharType="separate"/>
        </w:r>
        <w:r w:rsidR="008A4710" w:rsidRPr="005F6B80">
          <w:rPr>
            <w:webHidden/>
          </w:rPr>
          <w:t>5</w:t>
        </w:r>
        <w:r w:rsidR="00564EBD" w:rsidRPr="005F6B80">
          <w:rPr>
            <w:webHidden/>
          </w:rPr>
          <w:fldChar w:fldCharType="end"/>
        </w:r>
      </w:hyperlink>
    </w:p>
    <w:p w14:paraId="02860647" w14:textId="77777777" w:rsidR="008A4710" w:rsidRPr="005F6B80" w:rsidRDefault="007A1F95">
      <w:pPr>
        <w:pStyle w:val="Sumrio3"/>
        <w:tabs>
          <w:tab w:val="left" w:pos="1630"/>
        </w:tabs>
        <w:rPr>
          <w:bCs w:val="0"/>
          <w:sz w:val="24"/>
          <w:szCs w:val="24"/>
          <w:lang w:eastAsia="pt-BR"/>
        </w:rPr>
      </w:pPr>
      <w:hyperlink w:anchor="_Toc22094989" w:history="1">
        <w:r w:rsidR="008A4710" w:rsidRPr="005F6B80">
          <w:rPr>
            <w:rStyle w:val="Hyperlink"/>
          </w:rPr>
          <w:t>2.1.3</w:t>
        </w:r>
        <w:r w:rsidR="008A4710" w:rsidRPr="005F6B80">
          <w:rPr>
            <w:bCs w:val="0"/>
            <w:sz w:val="24"/>
            <w:szCs w:val="24"/>
            <w:lang w:eastAsia="pt-BR"/>
          </w:rPr>
          <w:tab/>
        </w:r>
        <w:r w:rsidR="008A4710" w:rsidRPr="005F6B80">
          <w:rPr>
            <w:rStyle w:val="Hyperlink"/>
          </w:rPr>
          <w:t>Requisitos a serem testados</w:t>
        </w:r>
        <w:r w:rsidR="008A4710" w:rsidRPr="005F6B80">
          <w:rPr>
            <w:webHidden/>
          </w:rPr>
          <w:tab/>
        </w:r>
        <w:r w:rsidR="00564EBD" w:rsidRPr="005F6B80">
          <w:rPr>
            <w:webHidden/>
          </w:rPr>
          <w:fldChar w:fldCharType="begin"/>
        </w:r>
        <w:r w:rsidR="008A4710" w:rsidRPr="005F6B80">
          <w:rPr>
            <w:webHidden/>
          </w:rPr>
          <w:instrText xml:space="preserve"> PAGEREF _Toc22094989 \h </w:instrText>
        </w:r>
        <w:r w:rsidR="00564EBD" w:rsidRPr="005F6B80">
          <w:rPr>
            <w:webHidden/>
          </w:rPr>
        </w:r>
        <w:r w:rsidR="00564EBD" w:rsidRPr="005F6B80">
          <w:rPr>
            <w:webHidden/>
          </w:rPr>
          <w:fldChar w:fldCharType="separate"/>
        </w:r>
        <w:r w:rsidR="008A4710" w:rsidRPr="005F6B80">
          <w:rPr>
            <w:webHidden/>
          </w:rPr>
          <w:t>5</w:t>
        </w:r>
        <w:r w:rsidR="00564EBD" w:rsidRPr="005F6B80">
          <w:rPr>
            <w:webHidden/>
          </w:rPr>
          <w:fldChar w:fldCharType="end"/>
        </w:r>
      </w:hyperlink>
    </w:p>
    <w:p w14:paraId="6AAB81AB" w14:textId="77777777" w:rsidR="008A4710" w:rsidRPr="005F6B80" w:rsidRDefault="007A1F95">
      <w:pPr>
        <w:pStyle w:val="Sumrio3"/>
        <w:tabs>
          <w:tab w:val="left" w:pos="1630"/>
        </w:tabs>
        <w:rPr>
          <w:bCs w:val="0"/>
          <w:sz w:val="24"/>
          <w:szCs w:val="24"/>
          <w:lang w:eastAsia="pt-BR"/>
        </w:rPr>
      </w:pPr>
      <w:hyperlink w:anchor="_Toc22094990" w:history="1">
        <w:r w:rsidR="008A4710" w:rsidRPr="005F6B80">
          <w:rPr>
            <w:rStyle w:val="Hyperlink"/>
          </w:rPr>
          <w:t>2.1.4</w:t>
        </w:r>
        <w:r w:rsidR="008A4710" w:rsidRPr="005F6B80">
          <w:rPr>
            <w:bCs w:val="0"/>
            <w:sz w:val="24"/>
            <w:szCs w:val="24"/>
            <w:lang w:eastAsia="pt-BR"/>
          </w:rPr>
          <w:tab/>
        </w:r>
        <w:r w:rsidR="008A4710" w:rsidRPr="005F6B80">
          <w:rPr>
            <w:rStyle w:val="Hyperlink"/>
          </w:rPr>
          <w:t>Casos de Teste</w:t>
        </w:r>
        <w:r w:rsidR="008A4710" w:rsidRPr="005F6B80">
          <w:rPr>
            <w:webHidden/>
          </w:rPr>
          <w:tab/>
        </w:r>
        <w:r w:rsidR="00564EBD" w:rsidRPr="005F6B80">
          <w:rPr>
            <w:webHidden/>
          </w:rPr>
          <w:fldChar w:fldCharType="begin"/>
        </w:r>
        <w:r w:rsidR="008A4710" w:rsidRPr="005F6B80">
          <w:rPr>
            <w:webHidden/>
          </w:rPr>
          <w:instrText xml:space="preserve"> PAGEREF _Toc22094990 \h </w:instrText>
        </w:r>
        <w:r w:rsidR="00564EBD" w:rsidRPr="005F6B80">
          <w:rPr>
            <w:webHidden/>
          </w:rPr>
        </w:r>
        <w:r w:rsidR="00564EBD" w:rsidRPr="005F6B80">
          <w:rPr>
            <w:webHidden/>
          </w:rPr>
          <w:fldChar w:fldCharType="separate"/>
        </w:r>
        <w:r w:rsidR="008A4710" w:rsidRPr="005F6B80">
          <w:rPr>
            <w:webHidden/>
          </w:rPr>
          <w:t>5</w:t>
        </w:r>
        <w:r w:rsidR="00564EBD" w:rsidRPr="005F6B80">
          <w:rPr>
            <w:webHidden/>
          </w:rPr>
          <w:fldChar w:fldCharType="end"/>
        </w:r>
      </w:hyperlink>
    </w:p>
    <w:p w14:paraId="509A7FF3" w14:textId="77777777" w:rsidR="008A4710" w:rsidRPr="005F6B80" w:rsidRDefault="007A1F95">
      <w:pPr>
        <w:pStyle w:val="Sumrio1"/>
        <w:tabs>
          <w:tab w:val="left" w:pos="432"/>
        </w:tabs>
        <w:rPr>
          <w:noProof/>
          <w:sz w:val="24"/>
          <w:szCs w:val="24"/>
          <w:lang w:eastAsia="pt-BR"/>
        </w:rPr>
      </w:pPr>
      <w:hyperlink w:anchor="_Toc22094991" w:history="1">
        <w:r w:rsidR="008A4710" w:rsidRPr="005F6B80">
          <w:rPr>
            <w:rStyle w:val="Hyperlink"/>
            <w:noProof/>
          </w:rPr>
          <w:t>3.</w:t>
        </w:r>
        <w:r w:rsidR="008A4710" w:rsidRPr="005F6B80">
          <w:rPr>
            <w:noProof/>
            <w:sz w:val="24"/>
            <w:szCs w:val="24"/>
            <w:lang w:eastAsia="pt-BR"/>
          </w:rPr>
          <w:tab/>
        </w:r>
        <w:r w:rsidR="008A4710" w:rsidRPr="005F6B80">
          <w:rPr>
            <w:rStyle w:val="Hyperlink"/>
            <w:noProof/>
          </w:rPr>
          <w:t>Resultados dos Testes</w:t>
        </w:r>
        <w:r w:rsidR="008A4710" w:rsidRPr="005F6B80">
          <w:rPr>
            <w:noProof/>
            <w:webHidden/>
          </w:rPr>
          <w:tab/>
        </w:r>
        <w:r w:rsidR="00564EBD" w:rsidRPr="005F6B80">
          <w:rPr>
            <w:noProof/>
            <w:webHidden/>
          </w:rPr>
          <w:fldChar w:fldCharType="begin"/>
        </w:r>
        <w:r w:rsidR="008A4710" w:rsidRPr="005F6B80">
          <w:rPr>
            <w:noProof/>
            <w:webHidden/>
          </w:rPr>
          <w:instrText xml:space="preserve"> PAGEREF _Toc22094991 \h </w:instrText>
        </w:r>
        <w:r w:rsidR="00564EBD" w:rsidRPr="005F6B80">
          <w:rPr>
            <w:noProof/>
            <w:webHidden/>
          </w:rPr>
        </w:r>
        <w:r w:rsidR="00564EBD" w:rsidRPr="005F6B80">
          <w:rPr>
            <w:noProof/>
            <w:webHidden/>
          </w:rPr>
          <w:fldChar w:fldCharType="separate"/>
        </w:r>
        <w:r w:rsidR="008A4710" w:rsidRPr="005F6B80">
          <w:rPr>
            <w:noProof/>
            <w:webHidden/>
          </w:rPr>
          <w:t>5</w:t>
        </w:r>
        <w:r w:rsidR="00564EBD" w:rsidRPr="005F6B80">
          <w:rPr>
            <w:noProof/>
            <w:webHidden/>
          </w:rPr>
          <w:fldChar w:fldCharType="end"/>
        </w:r>
      </w:hyperlink>
    </w:p>
    <w:p w14:paraId="522B5D4D" w14:textId="77777777" w:rsidR="008A4710" w:rsidRPr="005F6B80" w:rsidRDefault="00564EBD">
      <w:r w:rsidRPr="005F6B80">
        <w:fldChar w:fldCharType="end"/>
      </w:r>
    </w:p>
    <w:p w14:paraId="64A72C83" w14:textId="77777777" w:rsidR="008A4710" w:rsidRPr="005F6B80" w:rsidRDefault="008A4710">
      <w:pPr>
        <w:pStyle w:val="Ttulo"/>
        <w:outlineLvl w:val="0"/>
        <w:rPr>
          <w:rFonts w:ascii="Times New Roman" w:hAnsi="Times New Roman"/>
        </w:rPr>
      </w:pPr>
      <w:r w:rsidRPr="005F6B80">
        <w:rPr>
          <w:rFonts w:ascii="Times New Roman" w:hAnsi="Times New Roman"/>
        </w:rPr>
        <w:br w:type="page"/>
      </w:r>
      <w:r w:rsidR="007A1F95">
        <w:lastRenderedPageBreak/>
        <w:fldChar w:fldCharType="begin"/>
      </w:r>
      <w:r w:rsidR="007A1F95">
        <w:instrText xml:space="preserve"> REF nomeDoc \h  \* MERGEFORMAT </w:instrText>
      </w:r>
      <w:r w:rsidR="007A1F95">
        <w:fldChar w:fldCharType="separate"/>
      </w:r>
      <w:r w:rsidRPr="005F6B80">
        <w:rPr>
          <w:rFonts w:ascii="Times New Roman" w:hAnsi="Times New Roman"/>
        </w:rPr>
        <w:t>Plano de Testes</w:t>
      </w:r>
      <w:r w:rsidR="007A1F95">
        <w:fldChar w:fldCharType="end"/>
      </w:r>
    </w:p>
    <w:p w14:paraId="7C6379C0" w14:textId="77777777" w:rsidR="008A4710" w:rsidRPr="005F6B80" w:rsidRDefault="008A4710">
      <w:pPr>
        <w:pStyle w:val="Ttulo1"/>
        <w:rPr>
          <w:rFonts w:ascii="Times New Roman" w:hAnsi="Times New Roman"/>
        </w:rPr>
      </w:pPr>
      <w:bookmarkStart w:id="3" w:name="_Toc456598586"/>
      <w:bookmarkStart w:id="4" w:name="_Toc456600917"/>
      <w:bookmarkStart w:id="5" w:name="_Toc534195090"/>
      <w:bookmarkStart w:id="6" w:name="_Toc22094979"/>
      <w:r w:rsidRPr="005F6B80">
        <w:rPr>
          <w:rFonts w:ascii="Times New Roman" w:hAnsi="Times New Roman"/>
        </w:rPr>
        <w:t>Introdução</w:t>
      </w:r>
      <w:bookmarkEnd w:id="3"/>
      <w:bookmarkEnd w:id="4"/>
      <w:bookmarkEnd w:id="5"/>
      <w:bookmarkEnd w:id="6"/>
    </w:p>
    <w:p w14:paraId="0F42A4A1" w14:textId="77777777" w:rsidR="006D77DC" w:rsidRPr="005F6B80" w:rsidRDefault="006D77DC" w:rsidP="006D77DC">
      <w:pPr>
        <w:jc w:val="both"/>
      </w:pPr>
      <w:r w:rsidRPr="005F6B80">
        <w:tab/>
        <w:t xml:space="preserve">Neste documento estão descritos alguns casos de </w:t>
      </w:r>
      <w:r w:rsidR="00237CA2" w:rsidRPr="005F6B80">
        <w:t>uso/teste</w:t>
      </w:r>
      <w:r w:rsidRPr="005F6B80">
        <w:t xml:space="preserve"> para realização dos teste, bem como a estratégia de testes adotada, detalhamento dos tipos de testes para a execução dos testes, os recursos humanos necessários, assim como os produtos que serão gerados.</w:t>
      </w:r>
    </w:p>
    <w:p w14:paraId="0AB25AEE" w14:textId="77777777" w:rsidR="008A4710" w:rsidRPr="005F6B80" w:rsidRDefault="008A4710">
      <w:pPr>
        <w:pStyle w:val="Ttulo2"/>
        <w:rPr>
          <w:rFonts w:ascii="Times New Roman" w:hAnsi="Times New Roman"/>
        </w:rPr>
      </w:pPr>
      <w:bookmarkStart w:id="7" w:name="_Toc534195091"/>
      <w:bookmarkStart w:id="8" w:name="_Toc22094980"/>
      <w:r w:rsidRPr="005F6B80">
        <w:rPr>
          <w:rFonts w:ascii="Times New Roman" w:hAnsi="Times New Roman"/>
        </w:rPr>
        <w:t>Finalidade</w:t>
      </w:r>
      <w:bookmarkEnd w:id="7"/>
      <w:bookmarkEnd w:id="8"/>
    </w:p>
    <w:p w14:paraId="775716E7" w14:textId="77777777" w:rsidR="008A4710" w:rsidRPr="005F6B80" w:rsidRDefault="00C61ECC" w:rsidP="00222DE6">
      <w:pPr>
        <w:pStyle w:val="infoblue0"/>
        <w:ind w:firstLine="720"/>
        <w:rPr>
          <w:i w:val="0"/>
          <w:color w:val="auto"/>
          <w:u w:val="single"/>
        </w:rPr>
      </w:pPr>
      <w:r w:rsidRPr="005F6B80">
        <w:rPr>
          <w:i w:val="0"/>
          <w:color w:val="auto"/>
        </w:rPr>
        <w:t xml:space="preserve">A finalidade deste documento é apresentar as definições dos níveis e estratégias de testes que deverão ser adotadas no sistema </w:t>
      </w:r>
      <w:r w:rsidRPr="005F6B80">
        <w:rPr>
          <w:color w:val="auto"/>
          <w:lang w:val="en-US"/>
        </w:rPr>
        <w:t>Issues Authenticator</w:t>
      </w:r>
      <w:r w:rsidRPr="005F6B80">
        <w:rPr>
          <w:i w:val="0"/>
          <w:color w:val="auto"/>
        </w:rPr>
        <w:t>.</w:t>
      </w:r>
      <w:r w:rsidR="00131810" w:rsidRPr="005F6B80">
        <w:rPr>
          <w:i w:val="0"/>
          <w:color w:val="auto"/>
        </w:rPr>
        <w:t xml:space="preserve"> </w:t>
      </w:r>
      <w:r w:rsidR="00237CA2" w:rsidRPr="005F6B80">
        <w:rPr>
          <w:i w:val="0"/>
          <w:color w:val="auto"/>
        </w:rPr>
        <w:t>Além de reunir as informações necessárias para o planejamento e ao controle de esforço de teste.</w:t>
      </w:r>
    </w:p>
    <w:p w14:paraId="63168FD5" w14:textId="77777777" w:rsidR="008A4710" w:rsidRPr="005F6B80" w:rsidRDefault="008A4710">
      <w:pPr>
        <w:pStyle w:val="Ttulo2"/>
        <w:rPr>
          <w:rFonts w:ascii="Times New Roman" w:hAnsi="Times New Roman"/>
        </w:rPr>
      </w:pPr>
      <w:bookmarkStart w:id="9" w:name="_Toc456598588"/>
      <w:bookmarkStart w:id="10" w:name="_Toc456600919"/>
      <w:bookmarkStart w:id="11" w:name="_Toc534195092"/>
      <w:bookmarkStart w:id="12" w:name="_Toc22094981"/>
      <w:r w:rsidRPr="005F6B80">
        <w:rPr>
          <w:rFonts w:ascii="Times New Roman" w:hAnsi="Times New Roman"/>
        </w:rPr>
        <w:t>Escop</w:t>
      </w:r>
      <w:bookmarkEnd w:id="9"/>
      <w:bookmarkEnd w:id="10"/>
      <w:r w:rsidRPr="005F6B80">
        <w:rPr>
          <w:rFonts w:ascii="Times New Roman" w:hAnsi="Times New Roman"/>
        </w:rPr>
        <w:t>o</w:t>
      </w:r>
      <w:bookmarkEnd w:id="11"/>
      <w:bookmarkEnd w:id="12"/>
    </w:p>
    <w:p w14:paraId="7398B837" w14:textId="77777777" w:rsidR="001707BB" w:rsidRPr="005F6B80" w:rsidRDefault="001707BB" w:rsidP="008E7915">
      <w:pPr>
        <w:ind w:left="720" w:firstLine="720"/>
        <w:jc w:val="both"/>
      </w:pPr>
      <w:r w:rsidRPr="005F6B80">
        <w:t xml:space="preserve">O objetivo deste documento é descrever o planejamento dos testes que serão realizados durante as </w:t>
      </w:r>
      <w:r w:rsidRPr="005F6B80">
        <w:rPr>
          <w:i/>
        </w:rPr>
        <w:t>Sprints</w:t>
      </w:r>
      <w:r w:rsidRPr="005F6B80">
        <w:t xml:space="preserve"> no projeto </w:t>
      </w:r>
      <w:r w:rsidRPr="005F6B80">
        <w:rPr>
          <w:i/>
        </w:rPr>
        <w:t>Issues Authenticator</w:t>
      </w:r>
      <w:r w:rsidRPr="005F6B80">
        <w:t xml:space="preserve">, visando garantir a qualidade </w:t>
      </w:r>
      <w:r w:rsidR="008E7915" w:rsidRPr="005F6B80">
        <w:t>por meio</w:t>
      </w:r>
      <w:r w:rsidRPr="005F6B80">
        <w:t xml:space="preserve"> da detecção de falhas no software. Todos os documentos produzidos pela equipe de desenvolvimento serão verificados</w:t>
      </w:r>
      <w:r w:rsidR="00222DE6" w:rsidRPr="005F6B80">
        <w:t>.</w:t>
      </w:r>
    </w:p>
    <w:p w14:paraId="44E00E04" w14:textId="77777777" w:rsidR="00222DE6" w:rsidRPr="005F6B80" w:rsidRDefault="00222DE6" w:rsidP="001707BB">
      <w:pPr>
        <w:ind w:left="720"/>
      </w:pPr>
      <w:r w:rsidRPr="005F6B80">
        <w:tab/>
        <w:t xml:space="preserve">O presente documento será desenvolvido de forma incremental </w:t>
      </w:r>
      <w:r w:rsidR="008E7915" w:rsidRPr="005F6B80">
        <w:t xml:space="preserve">e iterativa </w:t>
      </w:r>
      <w:r w:rsidRPr="005F6B80">
        <w:t xml:space="preserve">a medidas que os artefatos forem sendo disponibilizados pela equipe de desenvolvimento. </w:t>
      </w:r>
    </w:p>
    <w:p w14:paraId="628688FE" w14:textId="77777777" w:rsidR="008A4710" w:rsidRPr="005F6B80" w:rsidRDefault="008A4710">
      <w:pPr>
        <w:pStyle w:val="Ttulo2"/>
        <w:rPr>
          <w:rFonts w:ascii="Times New Roman" w:hAnsi="Times New Roman"/>
        </w:rPr>
      </w:pPr>
      <w:bookmarkStart w:id="13" w:name="_Toc456598590"/>
      <w:bookmarkStart w:id="14" w:name="_Toc456600921"/>
      <w:bookmarkStart w:id="15" w:name="_Toc534195094"/>
      <w:bookmarkStart w:id="16" w:name="_Toc22094983"/>
      <w:r w:rsidRPr="005F6B80">
        <w:rPr>
          <w:rFonts w:ascii="Times New Roman" w:hAnsi="Times New Roman"/>
        </w:rPr>
        <w:t>Referênc</w:t>
      </w:r>
      <w:bookmarkEnd w:id="13"/>
      <w:bookmarkEnd w:id="14"/>
      <w:r w:rsidRPr="005F6B80">
        <w:rPr>
          <w:rFonts w:ascii="Times New Roman" w:hAnsi="Times New Roman"/>
        </w:rPr>
        <w:t>ias</w:t>
      </w:r>
      <w:bookmarkEnd w:id="15"/>
      <w:bookmarkEnd w:id="16"/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17" w:author="Alessandro Caetano" w:date="2017-10-24T01:33:00Z">
          <w:tblPr>
            <w:tblW w:w="0" w:type="auto"/>
            <w:tblInd w:w="77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3521"/>
        <w:gridCol w:w="979"/>
        <w:gridCol w:w="1055"/>
        <w:gridCol w:w="2710"/>
        <w:tblGridChange w:id="18">
          <w:tblGrid>
            <w:gridCol w:w="3509"/>
            <w:gridCol w:w="976"/>
            <w:gridCol w:w="1052"/>
            <w:gridCol w:w="2701"/>
          </w:tblGrid>
        </w:tblGridChange>
      </w:tblGrid>
      <w:tr w:rsidR="008A4710" w:rsidRPr="005F6B80" w14:paraId="1B1D17E4" w14:textId="77777777" w:rsidTr="00A45750">
        <w:trPr>
          <w:trHeight w:val="346"/>
        </w:trPr>
        <w:tc>
          <w:tcPr>
            <w:tcW w:w="3521" w:type="dxa"/>
            <w:shd w:val="clear" w:color="auto" w:fill="D9D9D9"/>
            <w:tcPrChange w:id="19" w:author="Alessandro Caetano" w:date="2017-10-24T01:33:00Z">
              <w:tcPr>
                <w:tcW w:w="3509" w:type="dxa"/>
                <w:shd w:val="clear" w:color="auto" w:fill="D9D9D9"/>
              </w:tcPr>
            </w:tcPrChange>
          </w:tcPr>
          <w:p w14:paraId="5E42546F" w14:textId="77777777" w:rsidR="008A4710" w:rsidRPr="005F6B80" w:rsidRDefault="008A4710" w:rsidP="00A94C71">
            <w:pPr>
              <w:jc w:val="center"/>
              <w:rPr>
                <w:b/>
                <w:bCs/>
              </w:rPr>
            </w:pPr>
            <w:r w:rsidRPr="005F6B80">
              <w:rPr>
                <w:b/>
                <w:bCs/>
              </w:rPr>
              <w:t>Título</w:t>
            </w:r>
          </w:p>
        </w:tc>
        <w:tc>
          <w:tcPr>
            <w:tcW w:w="979" w:type="dxa"/>
            <w:shd w:val="clear" w:color="auto" w:fill="D9D9D9"/>
            <w:tcPrChange w:id="20" w:author="Alessandro Caetano" w:date="2017-10-24T01:33:00Z">
              <w:tcPr>
                <w:tcW w:w="976" w:type="dxa"/>
                <w:shd w:val="clear" w:color="auto" w:fill="D9D9D9"/>
              </w:tcPr>
            </w:tcPrChange>
          </w:tcPr>
          <w:p w14:paraId="31AE1033" w14:textId="77777777" w:rsidR="008A4710" w:rsidRPr="005F6B80" w:rsidRDefault="008A4710" w:rsidP="00A94C71">
            <w:pPr>
              <w:jc w:val="center"/>
              <w:rPr>
                <w:b/>
                <w:bCs/>
              </w:rPr>
            </w:pPr>
            <w:r w:rsidRPr="005F6B80">
              <w:rPr>
                <w:b/>
                <w:bCs/>
              </w:rPr>
              <w:t>Versão</w:t>
            </w:r>
          </w:p>
        </w:tc>
        <w:tc>
          <w:tcPr>
            <w:tcW w:w="1055" w:type="dxa"/>
            <w:shd w:val="clear" w:color="auto" w:fill="D9D9D9"/>
            <w:tcPrChange w:id="21" w:author="Alessandro Caetano" w:date="2017-10-24T01:33:00Z">
              <w:tcPr>
                <w:tcW w:w="1052" w:type="dxa"/>
                <w:shd w:val="clear" w:color="auto" w:fill="D9D9D9"/>
              </w:tcPr>
            </w:tcPrChange>
          </w:tcPr>
          <w:p w14:paraId="7DB04140" w14:textId="77777777" w:rsidR="008A4710" w:rsidRPr="005F6B80" w:rsidRDefault="008A4710" w:rsidP="00A94C71">
            <w:pPr>
              <w:jc w:val="center"/>
              <w:rPr>
                <w:b/>
                <w:bCs/>
              </w:rPr>
            </w:pPr>
            <w:r w:rsidRPr="005F6B80">
              <w:rPr>
                <w:b/>
                <w:bCs/>
              </w:rPr>
              <w:t>Data</w:t>
            </w:r>
          </w:p>
        </w:tc>
        <w:tc>
          <w:tcPr>
            <w:tcW w:w="2710" w:type="dxa"/>
            <w:shd w:val="clear" w:color="auto" w:fill="D9D9D9"/>
            <w:tcPrChange w:id="22" w:author="Alessandro Caetano" w:date="2017-10-24T01:33:00Z">
              <w:tcPr>
                <w:tcW w:w="2701" w:type="dxa"/>
                <w:shd w:val="clear" w:color="auto" w:fill="D9D9D9"/>
              </w:tcPr>
            </w:tcPrChange>
          </w:tcPr>
          <w:p w14:paraId="6DC43473" w14:textId="77777777" w:rsidR="008A4710" w:rsidRPr="005F6B80" w:rsidRDefault="008A4710" w:rsidP="00A94C71">
            <w:pPr>
              <w:jc w:val="center"/>
              <w:rPr>
                <w:b/>
                <w:bCs/>
              </w:rPr>
            </w:pPr>
            <w:r w:rsidRPr="005F6B80">
              <w:rPr>
                <w:b/>
                <w:bCs/>
              </w:rPr>
              <w:t>Onde pode ser obtido</w:t>
            </w:r>
          </w:p>
        </w:tc>
      </w:tr>
      <w:tr w:rsidR="008A4710" w:rsidRPr="005F6B80" w14:paraId="4DE581D9" w14:textId="77777777" w:rsidTr="00A45750">
        <w:trPr>
          <w:trHeight w:val="325"/>
        </w:trPr>
        <w:tc>
          <w:tcPr>
            <w:tcW w:w="3521" w:type="dxa"/>
            <w:tcPrChange w:id="23" w:author="Alessandro Caetano" w:date="2017-10-24T01:33:00Z">
              <w:tcPr>
                <w:tcW w:w="3509" w:type="dxa"/>
              </w:tcPr>
            </w:tcPrChange>
          </w:tcPr>
          <w:p w14:paraId="462A3FE6" w14:textId="77777777" w:rsidR="008A4710" w:rsidRPr="005F6B80" w:rsidRDefault="00C61ECC" w:rsidP="00A94C71">
            <w:pPr>
              <w:jc w:val="center"/>
            </w:pPr>
            <w:r w:rsidRPr="005F6B80">
              <w:t>Plano de Releases</w:t>
            </w:r>
          </w:p>
        </w:tc>
        <w:tc>
          <w:tcPr>
            <w:tcW w:w="979" w:type="dxa"/>
            <w:tcPrChange w:id="24" w:author="Alessandro Caetano" w:date="2017-10-24T01:33:00Z">
              <w:tcPr>
                <w:tcW w:w="976" w:type="dxa"/>
              </w:tcPr>
            </w:tcPrChange>
          </w:tcPr>
          <w:p w14:paraId="5DE22BA0" w14:textId="77777777" w:rsidR="008A4710" w:rsidRPr="005F6B80" w:rsidRDefault="00C61ECC" w:rsidP="00A94C71">
            <w:pPr>
              <w:jc w:val="center"/>
            </w:pPr>
            <w:r w:rsidRPr="005F6B80">
              <w:t>1.1</w:t>
            </w:r>
          </w:p>
        </w:tc>
        <w:tc>
          <w:tcPr>
            <w:tcW w:w="1055" w:type="dxa"/>
            <w:tcPrChange w:id="25" w:author="Alessandro Caetano" w:date="2017-10-24T01:33:00Z">
              <w:tcPr>
                <w:tcW w:w="1052" w:type="dxa"/>
              </w:tcPr>
            </w:tcPrChange>
          </w:tcPr>
          <w:p w14:paraId="48B0877F" w14:textId="77777777" w:rsidR="008A4710" w:rsidRPr="005F6B80" w:rsidRDefault="00C61ECC" w:rsidP="00A94C71">
            <w:pPr>
              <w:jc w:val="center"/>
            </w:pPr>
            <w:r w:rsidRPr="005F6B80">
              <w:t>23/10/2017</w:t>
            </w:r>
          </w:p>
        </w:tc>
        <w:tc>
          <w:tcPr>
            <w:tcW w:w="2710" w:type="dxa"/>
            <w:tcPrChange w:id="26" w:author="Alessandro Caetano" w:date="2017-10-24T01:33:00Z">
              <w:tcPr>
                <w:tcW w:w="2701" w:type="dxa"/>
              </w:tcPr>
            </w:tcPrChange>
          </w:tcPr>
          <w:p w14:paraId="374ADBF8" w14:textId="77777777" w:rsidR="008A4710" w:rsidRPr="005F6B80" w:rsidRDefault="00C61ECC" w:rsidP="00A94C71">
            <w:pPr>
              <w:jc w:val="center"/>
            </w:pPr>
            <w:r w:rsidRPr="005F6B80">
              <w:t>Github</w:t>
            </w:r>
          </w:p>
        </w:tc>
      </w:tr>
      <w:tr w:rsidR="008A4710" w:rsidRPr="005F6B80" w14:paraId="1371537E" w14:textId="77777777" w:rsidTr="00A45750">
        <w:trPr>
          <w:trHeight w:val="346"/>
        </w:trPr>
        <w:tc>
          <w:tcPr>
            <w:tcW w:w="3521" w:type="dxa"/>
            <w:tcPrChange w:id="27" w:author="Alessandro Caetano" w:date="2017-10-24T01:33:00Z">
              <w:tcPr>
                <w:tcW w:w="3509" w:type="dxa"/>
              </w:tcPr>
            </w:tcPrChange>
          </w:tcPr>
          <w:p w14:paraId="78B349FB" w14:textId="77777777" w:rsidR="008A4710" w:rsidRPr="005F6B80" w:rsidRDefault="00C61ECC" w:rsidP="00A94C71">
            <w:pPr>
              <w:jc w:val="center"/>
            </w:pPr>
            <w:r w:rsidRPr="005F6B80">
              <w:t>Casos de Uso</w:t>
            </w:r>
          </w:p>
        </w:tc>
        <w:tc>
          <w:tcPr>
            <w:tcW w:w="979" w:type="dxa"/>
            <w:tcPrChange w:id="28" w:author="Alessandro Caetano" w:date="2017-10-24T01:33:00Z">
              <w:tcPr>
                <w:tcW w:w="976" w:type="dxa"/>
              </w:tcPr>
            </w:tcPrChange>
          </w:tcPr>
          <w:p w14:paraId="112A0E75" w14:textId="77777777" w:rsidR="008A4710" w:rsidRPr="005F6B80" w:rsidRDefault="00C61ECC" w:rsidP="00A94C71">
            <w:pPr>
              <w:jc w:val="center"/>
            </w:pPr>
            <w:r w:rsidRPr="005F6B80">
              <w:t>1.1</w:t>
            </w:r>
          </w:p>
        </w:tc>
        <w:tc>
          <w:tcPr>
            <w:tcW w:w="1055" w:type="dxa"/>
            <w:tcPrChange w:id="29" w:author="Alessandro Caetano" w:date="2017-10-24T01:33:00Z">
              <w:tcPr>
                <w:tcW w:w="1052" w:type="dxa"/>
              </w:tcPr>
            </w:tcPrChange>
          </w:tcPr>
          <w:p w14:paraId="1579641D" w14:textId="77777777" w:rsidR="008A4710" w:rsidRPr="005F6B80" w:rsidRDefault="00C61ECC" w:rsidP="00A94C71">
            <w:pPr>
              <w:jc w:val="center"/>
            </w:pPr>
            <w:r w:rsidRPr="005F6B80">
              <w:t>23/10/2017</w:t>
            </w:r>
          </w:p>
        </w:tc>
        <w:tc>
          <w:tcPr>
            <w:tcW w:w="2710" w:type="dxa"/>
            <w:tcPrChange w:id="30" w:author="Alessandro Caetano" w:date="2017-10-24T01:33:00Z">
              <w:tcPr>
                <w:tcW w:w="2701" w:type="dxa"/>
              </w:tcPr>
            </w:tcPrChange>
          </w:tcPr>
          <w:p w14:paraId="6D027C8E" w14:textId="77777777" w:rsidR="008A4710" w:rsidRPr="005F6B80" w:rsidRDefault="00C61ECC" w:rsidP="00A94C71">
            <w:pPr>
              <w:jc w:val="center"/>
              <w:rPr>
                <w:u w:val="single"/>
              </w:rPr>
            </w:pPr>
            <w:r w:rsidRPr="005F6B80">
              <w:t>Github</w:t>
            </w:r>
          </w:p>
        </w:tc>
      </w:tr>
      <w:tr w:rsidR="00131810" w:rsidRPr="005F6B80" w14:paraId="15AF8A0B" w14:textId="77777777" w:rsidTr="00A45750">
        <w:trPr>
          <w:trHeight w:val="346"/>
        </w:trPr>
        <w:tc>
          <w:tcPr>
            <w:tcW w:w="3521" w:type="dxa"/>
            <w:tcPrChange w:id="31" w:author="Alessandro Caetano" w:date="2017-10-24T01:33:00Z">
              <w:tcPr>
                <w:tcW w:w="3509" w:type="dxa"/>
              </w:tcPr>
            </w:tcPrChange>
          </w:tcPr>
          <w:p w14:paraId="7D9CBEA5" w14:textId="77777777" w:rsidR="00131810" w:rsidRPr="005F6B80" w:rsidRDefault="00131810" w:rsidP="00A94C71">
            <w:pPr>
              <w:jc w:val="center"/>
            </w:pPr>
            <w:r w:rsidRPr="005F6B80">
              <w:t>Plano de Projeto</w:t>
            </w:r>
          </w:p>
        </w:tc>
        <w:tc>
          <w:tcPr>
            <w:tcW w:w="979" w:type="dxa"/>
            <w:tcPrChange w:id="32" w:author="Alessandro Caetano" w:date="2017-10-24T01:33:00Z">
              <w:tcPr>
                <w:tcW w:w="976" w:type="dxa"/>
              </w:tcPr>
            </w:tcPrChange>
          </w:tcPr>
          <w:p w14:paraId="014AB0CA" w14:textId="77777777" w:rsidR="00131810" w:rsidRPr="005F6B80" w:rsidRDefault="00131810" w:rsidP="00A94C71">
            <w:pPr>
              <w:jc w:val="center"/>
            </w:pPr>
            <w:r w:rsidRPr="005F6B80">
              <w:t>1.1</w:t>
            </w:r>
          </w:p>
        </w:tc>
        <w:tc>
          <w:tcPr>
            <w:tcW w:w="1055" w:type="dxa"/>
            <w:tcPrChange w:id="33" w:author="Alessandro Caetano" w:date="2017-10-24T01:33:00Z">
              <w:tcPr>
                <w:tcW w:w="1052" w:type="dxa"/>
              </w:tcPr>
            </w:tcPrChange>
          </w:tcPr>
          <w:p w14:paraId="296CD7C7" w14:textId="77777777" w:rsidR="00131810" w:rsidRPr="005F6B80" w:rsidRDefault="00131810" w:rsidP="00A94C71">
            <w:pPr>
              <w:jc w:val="center"/>
            </w:pPr>
            <w:r w:rsidRPr="005F6B80">
              <w:t>23/10/2017</w:t>
            </w:r>
          </w:p>
        </w:tc>
        <w:tc>
          <w:tcPr>
            <w:tcW w:w="2710" w:type="dxa"/>
            <w:tcPrChange w:id="34" w:author="Alessandro Caetano" w:date="2017-10-24T01:33:00Z">
              <w:tcPr>
                <w:tcW w:w="2701" w:type="dxa"/>
              </w:tcPr>
            </w:tcPrChange>
          </w:tcPr>
          <w:p w14:paraId="4F9EAF15" w14:textId="77777777" w:rsidR="00131810" w:rsidRPr="005F6B80" w:rsidRDefault="00131810" w:rsidP="00A94C71">
            <w:pPr>
              <w:jc w:val="center"/>
              <w:rPr>
                <w:u w:val="single"/>
              </w:rPr>
            </w:pPr>
            <w:r w:rsidRPr="005F6B80">
              <w:t>Github</w:t>
            </w:r>
          </w:p>
        </w:tc>
      </w:tr>
      <w:tr w:rsidR="00131810" w:rsidRPr="005F6B80" w14:paraId="1866B2D0" w14:textId="77777777" w:rsidTr="00A45750">
        <w:trPr>
          <w:trHeight w:val="325"/>
        </w:trPr>
        <w:tc>
          <w:tcPr>
            <w:tcW w:w="3521" w:type="dxa"/>
            <w:tcPrChange w:id="35" w:author="Alessandro Caetano" w:date="2017-10-24T01:33:00Z">
              <w:tcPr>
                <w:tcW w:w="3509" w:type="dxa"/>
              </w:tcPr>
            </w:tcPrChange>
          </w:tcPr>
          <w:p w14:paraId="0A4F75DB" w14:textId="77777777" w:rsidR="00131810" w:rsidRPr="005F6B80" w:rsidRDefault="00131810" w:rsidP="00A94C71">
            <w:pPr>
              <w:jc w:val="center"/>
            </w:pPr>
            <w:r w:rsidRPr="005F6B80">
              <w:t>Lista de Requisitos</w:t>
            </w:r>
          </w:p>
        </w:tc>
        <w:tc>
          <w:tcPr>
            <w:tcW w:w="979" w:type="dxa"/>
            <w:tcPrChange w:id="36" w:author="Alessandro Caetano" w:date="2017-10-24T01:33:00Z">
              <w:tcPr>
                <w:tcW w:w="976" w:type="dxa"/>
              </w:tcPr>
            </w:tcPrChange>
          </w:tcPr>
          <w:p w14:paraId="25690C55" w14:textId="77777777" w:rsidR="00131810" w:rsidRPr="005F6B80" w:rsidRDefault="00131810" w:rsidP="00A94C71">
            <w:pPr>
              <w:jc w:val="center"/>
            </w:pPr>
            <w:r w:rsidRPr="005F6B80">
              <w:t>1.1</w:t>
            </w:r>
          </w:p>
        </w:tc>
        <w:tc>
          <w:tcPr>
            <w:tcW w:w="1055" w:type="dxa"/>
            <w:tcPrChange w:id="37" w:author="Alessandro Caetano" w:date="2017-10-24T01:33:00Z">
              <w:tcPr>
                <w:tcW w:w="1052" w:type="dxa"/>
              </w:tcPr>
            </w:tcPrChange>
          </w:tcPr>
          <w:p w14:paraId="4A0ACE14" w14:textId="77777777" w:rsidR="00131810" w:rsidRPr="005F6B80" w:rsidRDefault="00131810" w:rsidP="00A94C71">
            <w:pPr>
              <w:jc w:val="center"/>
            </w:pPr>
            <w:r w:rsidRPr="005F6B80">
              <w:t>23/10/2017</w:t>
            </w:r>
          </w:p>
        </w:tc>
        <w:tc>
          <w:tcPr>
            <w:tcW w:w="2710" w:type="dxa"/>
            <w:tcPrChange w:id="38" w:author="Alessandro Caetano" w:date="2017-10-24T01:33:00Z">
              <w:tcPr>
                <w:tcW w:w="2701" w:type="dxa"/>
              </w:tcPr>
            </w:tcPrChange>
          </w:tcPr>
          <w:p w14:paraId="1B90ADC2" w14:textId="77777777" w:rsidR="00131810" w:rsidRPr="005F6B80" w:rsidRDefault="00131810" w:rsidP="00A94C71">
            <w:pPr>
              <w:jc w:val="center"/>
              <w:rPr>
                <w:u w:val="single"/>
              </w:rPr>
            </w:pPr>
            <w:r w:rsidRPr="005F6B80">
              <w:t>Github</w:t>
            </w:r>
          </w:p>
        </w:tc>
      </w:tr>
    </w:tbl>
    <w:p w14:paraId="36E6860B" w14:textId="77777777" w:rsidR="008A4710" w:rsidRPr="005F6B80" w:rsidRDefault="008A4710"/>
    <w:p w14:paraId="44B11B7A" w14:textId="77777777" w:rsidR="008A4710" w:rsidRPr="005F6B80" w:rsidRDefault="008A4710">
      <w:pPr>
        <w:pStyle w:val="Ttulo2"/>
        <w:rPr>
          <w:rFonts w:ascii="Times New Roman" w:hAnsi="Times New Roman"/>
        </w:rPr>
      </w:pPr>
      <w:bookmarkStart w:id="39" w:name="_Toc534195095"/>
      <w:bookmarkStart w:id="40" w:name="_Toc22094984"/>
      <w:r w:rsidRPr="005F6B80">
        <w:rPr>
          <w:rFonts w:ascii="Times New Roman" w:hAnsi="Times New Roman"/>
        </w:rPr>
        <w:t>Visão geral</w:t>
      </w:r>
      <w:bookmarkEnd w:id="39"/>
      <w:bookmarkEnd w:id="40"/>
    </w:p>
    <w:p w14:paraId="5977FC19" w14:textId="77777777" w:rsidR="008A4710" w:rsidRPr="00F116FA" w:rsidRDefault="008E7915">
      <w:pPr>
        <w:pStyle w:val="infoblue0"/>
        <w:rPr>
          <w:i w:val="0"/>
          <w:color w:val="auto"/>
        </w:rPr>
      </w:pPr>
      <w:r w:rsidRPr="00F116FA">
        <w:rPr>
          <w:i w:val="0"/>
          <w:color w:val="auto"/>
        </w:rPr>
        <w:t>O restante deste documento está descrito em Seções. A Seção 2 descreve a estratégia de teste utilizada neste projeto. E se dará de forma incremental, ou seja, a medida que a equipe de desenvolvimento for finalizando as sprints, serão realizado os testes propostos.</w:t>
      </w:r>
    </w:p>
    <w:p w14:paraId="6B0F30AF" w14:textId="77777777" w:rsidR="008A4710" w:rsidRPr="005F6B80" w:rsidRDefault="008A4710">
      <w:pPr>
        <w:pStyle w:val="Ttulo1"/>
        <w:numPr>
          <w:ilvl w:val="0"/>
          <w:numId w:val="0"/>
        </w:numPr>
        <w:rPr>
          <w:rFonts w:ascii="Times New Roman" w:hAnsi="Times New Roman"/>
        </w:rPr>
      </w:pPr>
      <w:bookmarkStart w:id="41" w:name="_Toc534195096"/>
    </w:p>
    <w:p w14:paraId="40CB8F1A" w14:textId="77777777" w:rsidR="008A4710" w:rsidRPr="005F6B80" w:rsidRDefault="008A4710">
      <w:pPr>
        <w:pStyle w:val="Ttulo1"/>
        <w:rPr>
          <w:rFonts w:ascii="Times New Roman" w:hAnsi="Times New Roman"/>
        </w:rPr>
      </w:pPr>
      <w:bookmarkStart w:id="42" w:name="_Toc22094985"/>
      <w:r w:rsidRPr="005F6B80">
        <w:rPr>
          <w:rFonts w:ascii="Times New Roman" w:hAnsi="Times New Roman"/>
        </w:rPr>
        <w:t>Estratégia de Teste</w:t>
      </w:r>
      <w:bookmarkEnd w:id="42"/>
    </w:p>
    <w:p w14:paraId="5C3DB714" w14:textId="77777777" w:rsidR="005D3D37" w:rsidRPr="005F6B80" w:rsidRDefault="00A444AD" w:rsidP="005D3D37">
      <w:r w:rsidRPr="005F6B80">
        <w:tab/>
        <w:t>A estratégia de teste utilizada nesta pesquisa é: teste caixa preta -&gt; teste de sistema (aceitação) -&gt; teste funcional. Lembrando que est</w:t>
      </w:r>
      <w:r w:rsidR="00722D1B" w:rsidRPr="005F6B80">
        <w:t>a</w:t>
      </w:r>
      <w:r w:rsidRPr="005F6B80">
        <w:t xml:space="preserve"> é apenas uma estrat</w:t>
      </w:r>
      <w:r w:rsidR="00722D1B" w:rsidRPr="005F6B80">
        <w:t>égia escolhida inicialmente, podendo ser modificada posteriormente</w:t>
      </w:r>
      <w:r w:rsidRPr="005F6B80">
        <w:t xml:space="preserve">. </w:t>
      </w:r>
    </w:p>
    <w:p w14:paraId="46A563EA" w14:textId="77777777" w:rsidR="008A4710" w:rsidRPr="005F6B80" w:rsidRDefault="008A4710">
      <w:pPr>
        <w:pStyle w:val="Ttulo2"/>
        <w:rPr>
          <w:rFonts w:ascii="Times New Roman" w:hAnsi="Times New Roman"/>
        </w:rPr>
      </w:pPr>
      <w:bookmarkStart w:id="43" w:name="_Toc22094986"/>
      <w:r w:rsidRPr="005F6B80">
        <w:rPr>
          <w:rFonts w:ascii="Times New Roman" w:hAnsi="Times New Roman"/>
        </w:rPr>
        <w:t xml:space="preserve">Teste </w:t>
      </w:r>
      <w:bookmarkEnd w:id="43"/>
      <w:r w:rsidR="00645151" w:rsidRPr="005F6B80">
        <w:rPr>
          <w:rFonts w:ascii="Times New Roman" w:hAnsi="Times New Roman"/>
        </w:rPr>
        <w:t>Funcional</w:t>
      </w:r>
    </w:p>
    <w:p w14:paraId="51F6E631" w14:textId="77777777" w:rsidR="005D3D37" w:rsidRPr="005F6B80" w:rsidRDefault="005D3D37" w:rsidP="005D3D37"/>
    <w:p w14:paraId="07E9CC02" w14:textId="77777777" w:rsidR="00A45750" w:rsidRPr="005F6B80" w:rsidRDefault="005D3D37" w:rsidP="005D3D37">
      <w:pPr>
        <w:ind w:left="720"/>
      </w:pPr>
      <w:r w:rsidRPr="005F6B80">
        <w:t xml:space="preserve">Para os testes funcionais, deverão ser executados testes de aceitação e sistema. Como ainda não foram </w:t>
      </w:r>
      <w:r w:rsidR="0019278B" w:rsidRPr="005F6B80">
        <w:t xml:space="preserve">criadas estruturas que permitam o planejamento de testes de integração e unitários, por enquanto não foram criados casos de teste para estes dois níveis. </w:t>
      </w:r>
    </w:p>
    <w:p w14:paraId="2F4412EA" w14:textId="77777777" w:rsidR="00A45750" w:rsidRPr="00A45750" w:rsidRDefault="008A4710" w:rsidP="00A45750">
      <w:pPr>
        <w:pStyle w:val="Ttulo3"/>
        <w:rPr>
          <w:rFonts w:ascii="Times New Roman" w:hAnsi="Times New Roman"/>
        </w:rPr>
      </w:pPr>
      <w:bookmarkStart w:id="44" w:name="_Toc22094987"/>
      <w:r w:rsidRPr="005F6B80">
        <w:rPr>
          <w:rFonts w:ascii="Times New Roman" w:hAnsi="Times New Roman"/>
        </w:rPr>
        <w:t>Prazo para realização</w:t>
      </w:r>
      <w:bookmarkEnd w:id="44"/>
    </w:p>
    <w:p w14:paraId="61965899" w14:textId="77777777" w:rsidR="0019278B" w:rsidRPr="005F6B80" w:rsidRDefault="00652FE1" w:rsidP="00652FE1">
      <w:pPr>
        <w:pStyle w:val="Corpodetexto"/>
        <w:ind w:left="1440" w:hanging="731"/>
        <w:rPr>
          <w:rFonts w:ascii="Times New Roman" w:hAnsi="Times New Roman"/>
          <w:sz w:val="18"/>
        </w:rPr>
      </w:pPr>
      <w:r w:rsidRPr="00890903">
        <w:rPr>
          <w:rFonts w:ascii="Times New Roman" w:hAnsi="Times New Roman"/>
        </w:rPr>
        <w:t>O cronograma da execução do teste está descrito na Tabela 1.</w:t>
      </w:r>
    </w:p>
    <w:p w14:paraId="5FD1CB42" w14:textId="77777777" w:rsidR="00652FE1" w:rsidRPr="005F6B80" w:rsidRDefault="00652FE1" w:rsidP="00652FE1">
      <w:pPr>
        <w:pStyle w:val="Corpodetexto"/>
        <w:ind w:left="1440"/>
        <w:jc w:val="center"/>
        <w:rPr>
          <w:rFonts w:ascii="Times New Roman" w:hAnsi="Times New Roman"/>
          <w:b/>
        </w:rPr>
      </w:pPr>
      <w:r w:rsidRPr="005F6B80">
        <w:rPr>
          <w:rFonts w:ascii="Times New Roman" w:hAnsi="Times New Roman"/>
          <w:b/>
          <w:sz w:val="16"/>
        </w:rPr>
        <w:t>Tabela 1. Cronograma da execução do teste.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04"/>
        <w:gridCol w:w="3129"/>
        <w:gridCol w:w="1843"/>
        <w:gridCol w:w="2047"/>
      </w:tblGrid>
      <w:tr w:rsidR="00A363C1" w:rsidRPr="005F6B80" w14:paraId="51A2C748" w14:textId="77777777" w:rsidTr="00A363C1">
        <w:tc>
          <w:tcPr>
            <w:tcW w:w="1504" w:type="dxa"/>
          </w:tcPr>
          <w:p w14:paraId="0E6F8F7A" w14:textId="77777777" w:rsidR="00A363C1" w:rsidRPr="005F6B80" w:rsidRDefault="00A363C1" w:rsidP="00B560A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5F6B80">
              <w:rPr>
                <w:rFonts w:ascii="Times New Roman" w:hAnsi="Times New Roman"/>
                <w:b/>
              </w:rPr>
              <w:t>Nível de Teste</w:t>
            </w:r>
          </w:p>
        </w:tc>
        <w:tc>
          <w:tcPr>
            <w:tcW w:w="3129" w:type="dxa"/>
          </w:tcPr>
          <w:p w14:paraId="68DFEF65" w14:textId="77777777" w:rsidR="00A363C1" w:rsidRPr="005F6B80" w:rsidRDefault="001D366B" w:rsidP="001D366B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commentRangeStart w:id="45"/>
            <w:r>
              <w:rPr>
                <w:rFonts w:ascii="Times New Roman" w:hAnsi="Times New Roman"/>
                <w:b/>
              </w:rPr>
              <w:t>Quando</w:t>
            </w:r>
            <w:r w:rsidR="00A363C1" w:rsidRPr="005F6B80">
              <w:rPr>
                <w:rFonts w:ascii="Times New Roman" w:hAnsi="Times New Roman"/>
                <w:b/>
              </w:rPr>
              <w:t xml:space="preserve"> Realiza</w:t>
            </w:r>
            <w:r>
              <w:rPr>
                <w:rFonts w:ascii="Times New Roman" w:hAnsi="Times New Roman"/>
                <w:b/>
              </w:rPr>
              <w:t>r</w:t>
            </w:r>
            <w:commentRangeEnd w:id="45"/>
            <w:r>
              <w:rPr>
                <w:rStyle w:val="Refdecomentrio"/>
                <w:rFonts w:ascii="Times New Roman" w:hAnsi="Times New Roman"/>
              </w:rPr>
              <w:commentReference w:id="45"/>
            </w:r>
          </w:p>
        </w:tc>
        <w:tc>
          <w:tcPr>
            <w:tcW w:w="1843" w:type="dxa"/>
          </w:tcPr>
          <w:p w14:paraId="71EFD8BE" w14:textId="77777777" w:rsidR="00A363C1" w:rsidRPr="005F6B80" w:rsidRDefault="00A363C1" w:rsidP="00B560A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5F6B8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Inicio </w:t>
            </w:r>
          </w:p>
        </w:tc>
        <w:tc>
          <w:tcPr>
            <w:tcW w:w="2047" w:type="dxa"/>
          </w:tcPr>
          <w:p w14:paraId="195AF62C" w14:textId="77777777" w:rsidR="00A363C1" w:rsidRPr="005F6B80" w:rsidRDefault="00A363C1" w:rsidP="00B560AF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Data Fim (Previsão)</w:t>
            </w:r>
          </w:p>
        </w:tc>
      </w:tr>
      <w:tr w:rsidR="00A363C1" w:rsidRPr="005F6B80" w14:paraId="06DBEDE8" w14:textId="77777777" w:rsidTr="00A363C1">
        <w:tc>
          <w:tcPr>
            <w:tcW w:w="1504" w:type="dxa"/>
          </w:tcPr>
          <w:p w14:paraId="6CC3F211" w14:textId="77777777" w:rsidR="00A363C1" w:rsidRPr="005F6B80" w:rsidRDefault="00A363C1" w:rsidP="00B560AF">
            <w:pPr>
              <w:pStyle w:val="Corpodetexto"/>
              <w:ind w:left="0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5F6B80">
              <w:rPr>
                <w:rFonts w:ascii="Times New Roman" w:hAnsi="Times New Roman"/>
                <w:b/>
                <w:i/>
                <w:sz w:val="16"/>
                <w:szCs w:val="16"/>
              </w:rPr>
              <w:t>Testes unitários</w:t>
            </w:r>
          </w:p>
        </w:tc>
        <w:tc>
          <w:tcPr>
            <w:tcW w:w="3129" w:type="dxa"/>
          </w:tcPr>
          <w:p w14:paraId="342A5902" w14:textId="77777777" w:rsidR="00A363C1" w:rsidRPr="005F6B80" w:rsidRDefault="00A363C1" w:rsidP="00B560AF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5F6B80">
              <w:rPr>
                <w:rFonts w:ascii="Times New Roman" w:hAnsi="Times New Roman"/>
                <w:sz w:val="16"/>
                <w:szCs w:val="16"/>
              </w:rPr>
              <w:t>Realizados ao final de cada Sprint.</w:t>
            </w:r>
          </w:p>
        </w:tc>
        <w:tc>
          <w:tcPr>
            <w:tcW w:w="1843" w:type="dxa"/>
          </w:tcPr>
          <w:p w14:paraId="57A56BAE" w14:textId="77777777" w:rsidR="00A363C1" w:rsidRPr="005F6B80" w:rsidRDefault="00A45750" w:rsidP="00B560AF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ins w:id="46" w:author="Alessandro Caetano" w:date="2017-10-24T01:35:00Z">
              <w:r>
                <w:rPr>
                  <w:rFonts w:ascii="Times New Roman" w:hAnsi="Times New Roman"/>
                  <w:sz w:val="16"/>
                  <w:szCs w:val="16"/>
                </w:rPr>
                <w:t>20/10/2017</w:t>
              </w:r>
            </w:ins>
          </w:p>
        </w:tc>
        <w:tc>
          <w:tcPr>
            <w:tcW w:w="2047" w:type="dxa"/>
          </w:tcPr>
          <w:p w14:paraId="0020D6C5" w14:textId="77777777" w:rsidR="00A363C1" w:rsidRPr="005F6B80" w:rsidRDefault="00A45750" w:rsidP="00B560AF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ins w:id="47" w:author="Alessandro Caetano" w:date="2017-10-24T01:35:00Z">
              <w:r>
                <w:rPr>
                  <w:rFonts w:ascii="Times New Roman" w:hAnsi="Times New Roman"/>
                  <w:sz w:val="16"/>
                  <w:szCs w:val="16"/>
                </w:rPr>
                <w:t>01/12/2017</w:t>
              </w:r>
            </w:ins>
          </w:p>
        </w:tc>
      </w:tr>
      <w:tr w:rsidR="00A363C1" w:rsidRPr="005F6B80" w14:paraId="73A210CC" w14:textId="77777777" w:rsidTr="00A363C1">
        <w:tc>
          <w:tcPr>
            <w:tcW w:w="1504" w:type="dxa"/>
          </w:tcPr>
          <w:p w14:paraId="3E428273" w14:textId="77777777" w:rsidR="00A363C1" w:rsidRPr="005F6B80" w:rsidRDefault="00A363C1" w:rsidP="00B560AF">
            <w:pPr>
              <w:pStyle w:val="Corpodetexto"/>
              <w:ind w:left="0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5F6B80">
              <w:rPr>
                <w:rFonts w:ascii="Times New Roman" w:hAnsi="Times New Roman"/>
                <w:b/>
                <w:i/>
                <w:sz w:val="16"/>
                <w:szCs w:val="16"/>
              </w:rPr>
              <w:t>Testes de integração</w:t>
            </w:r>
          </w:p>
        </w:tc>
        <w:tc>
          <w:tcPr>
            <w:tcW w:w="3129" w:type="dxa"/>
          </w:tcPr>
          <w:p w14:paraId="18933B3B" w14:textId="77777777" w:rsidR="00A363C1" w:rsidRPr="005F6B80" w:rsidRDefault="00A363C1" w:rsidP="00B560AF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5F6B80">
              <w:rPr>
                <w:rFonts w:ascii="Times New Roman" w:hAnsi="Times New Roman"/>
                <w:sz w:val="16"/>
                <w:szCs w:val="16"/>
              </w:rPr>
              <w:t>Realizados ao final de cada Sprint, a partir da Sprint 2.</w:t>
            </w:r>
          </w:p>
        </w:tc>
        <w:tc>
          <w:tcPr>
            <w:tcW w:w="1843" w:type="dxa"/>
          </w:tcPr>
          <w:p w14:paraId="6353F93C" w14:textId="77777777" w:rsidR="00A363C1" w:rsidRPr="005F6B80" w:rsidRDefault="00A45750" w:rsidP="00B560AF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ins w:id="48" w:author="Alessandro Caetano" w:date="2017-10-24T01:36:00Z">
              <w:r>
                <w:rPr>
                  <w:rFonts w:ascii="Times New Roman" w:hAnsi="Times New Roman"/>
                  <w:sz w:val="16"/>
                  <w:szCs w:val="16"/>
                </w:rPr>
                <w:t>28/10/2017</w:t>
              </w:r>
            </w:ins>
          </w:p>
        </w:tc>
        <w:tc>
          <w:tcPr>
            <w:tcW w:w="2047" w:type="dxa"/>
          </w:tcPr>
          <w:p w14:paraId="278D527B" w14:textId="77777777" w:rsidR="00A363C1" w:rsidRPr="005F6B80" w:rsidRDefault="00A45750" w:rsidP="00B560AF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ins w:id="49" w:author="Alessandro Caetano" w:date="2017-10-24T01:36:00Z">
              <w:r>
                <w:rPr>
                  <w:rFonts w:ascii="Times New Roman" w:hAnsi="Times New Roman"/>
                  <w:sz w:val="16"/>
                  <w:szCs w:val="16"/>
                </w:rPr>
                <w:t>01/12/2017</w:t>
              </w:r>
            </w:ins>
          </w:p>
        </w:tc>
      </w:tr>
      <w:tr w:rsidR="00A363C1" w:rsidRPr="005F6B80" w14:paraId="0F31D07E" w14:textId="77777777" w:rsidTr="00A363C1">
        <w:tc>
          <w:tcPr>
            <w:tcW w:w="1504" w:type="dxa"/>
          </w:tcPr>
          <w:p w14:paraId="2B6B5354" w14:textId="77777777" w:rsidR="00A363C1" w:rsidRPr="005F6B80" w:rsidRDefault="00A363C1" w:rsidP="00676E2F">
            <w:pPr>
              <w:pStyle w:val="Corpodetexto"/>
              <w:ind w:left="0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5F6B80">
              <w:rPr>
                <w:rFonts w:ascii="Times New Roman" w:hAnsi="Times New Roman"/>
                <w:b/>
                <w:i/>
                <w:sz w:val="16"/>
                <w:szCs w:val="16"/>
              </w:rPr>
              <w:lastRenderedPageBreak/>
              <w:t>Teste de sistema</w:t>
            </w:r>
          </w:p>
        </w:tc>
        <w:tc>
          <w:tcPr>
            <w:tcW w:w="3129" w:type="dxa"/>
          </w:tcPr>
          <w:p w14:paraId="4F6882AC" w14:textId="77777777" w:rsidR="00A363C1" w:rsidRPr="005F6B80" w:rsidRDefault="00A363C1" w:rsidP="00B560AF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5F6B80">
              <w:rPr>
                <w:rFonts w:ascii="Times New Roman" w:hAnsi="Times New Roman"/>
                <w:sz w:val="16"/>
                <w:szCs w:val="16"/>
              </w:rPr>
              <w:t>Realizados ao final de cada Sprint, a partir da Sprint 2.</w:t>
            </w:r>
          </w:p>
        </w:tc>
        <w:tc>
          <w:tcPr>
            <w:tcW w:w="1843" w:type="dxa"/>
          </w:tcPr>
          <w:p w14:paraId="7769F36C" w14:textId="77777777" w:rsidR="00A363C1" w:rsidRPr="005F6B80" w:rsidRDefault="00A45750" w:rsidP="00B560AF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ins w:id="50" w:author="Alessandro Caetano" w:date="2017-10-24T01:36:00Z">
              <w:r>
                <w:rPr>
                  <w:rFonts w:ascii="Times New Roman" w:hAnsi="Times New Roman"/>
                  <w:sz w:val="16"/>
                  <w:szCs w:val="16"/>
                </w:rPr>
                <w:t>28/10/2017</w:t>
              </w:r>
            </w:ins>
          </w:p>
        </w:tc>
        <w:tc>
          <w:tcPr>
            <w:tcW w:w="2047" w:type="dxa"/>
          </w:tcPr>
          <w:p w14:paraId="36AC6880" w14:textId="77777777" w:rsidR="00A363C1" w:rsidRPr="005F6B80" w:rsidRDefault="00A45750" w:rsidP="00B560AF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ins w:id="51" w:author="Alessandro Caetano" w:date="2017-10-24T01:36:00Z">
              <w:r>
                <w:rPr>
                  <w:rFonts w:ascii="Times New Roman" w:hAnsi="Times New Roman"/>
                  <w:sz w:val="16"/>
                  <w:szCs w:val="16"/>
                </w:rPr>
                <w:t>01/02/2017</w:t>
              </w:r>
            </w:ins>
          </w:p>
        </w:tc>
      </w:tr>
      <w:tr w:rsidR="00A363C1" w:rsidRPr="005F6B80" w14:paraId="46683F5C" w14:textId="77777777" w:rsidTr="00A363C1">
        <w:tc>
          <w:tcPr>
            <w:tcW w:w="1504" w:type="dxa"/>
          </w:tcPr>
          <w:p w14:paraId="05182B06" w14:textId="77777777" w:rsidR="00A363C1" w:rsidRPr="005F6B80" w:rsidRDefault="00A363C1" w:rsidP="00676E2F">
            <w:pPr>
              <w:pStyle w:val="Corpodetexto"/>
              <w:ind w:left="0"/>
              <w:rPr>
                <w:rFonts w:ascii="Times New Roman" w:hAnsi="Times New Roman"/>
                <w:b/>
                <w:i/>
                <w:sz w:val="16"/>
                <w:szCs w:val="16"/>
              </w:rPr>
            </w:pPr>
            <w:r w:rsidRPr="005F6B80">
              <w:rPr>
                <w:rFonts w:ascii="Times New Roman" w:hAnsi="Times New Roman"/>
                <w:b/>
                <w:i/>
                <w:sz w:val="16"/>
                <w:szCs w:val="16"/>
              </w:rPr>
              <w:t>Teste de aceitação</w:t>
            </w:r>
          </w:p>
        </w:tc>
        <w:tc>
          <w:tcPr>
            <w:tcW w:w="3129" w:type="dxa"/>
          </w:tcPr>
          <w:p w14:paraId="0B372FF8" w14:textId="77777777" w:rsidR="00A363C1" w:rsidRPr="005F6B80" w:rsidRDefault="00A363C1" w:rsidP="00B560AF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5F6B80">
              <w:rPr>
                <w:rFonts w:ascii="Times New Roman" w:hAnsi="Times New Roman"/>
                <w:sz w:val="16"/>
                <w:szCs w:val="16"/>
              </w:rPr>
              <w:t>A cada release.</w:t>
            </w:r>
          </w:p>
        </w:tc>
        <w:tc>
          <w:tcPr>
            <w:tcW w:w="1843" w:type="dxa"/>
          </w:tcPr>
          <w:p w14:paraId="5F37E5B4" w14:textId="77777777" w:rsidR="00A363C1" w:rsidRPr="005F6B80" w:rsidRDefault="00A45750" w:rsidP="00B560AF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ins w:id="52" w:author="Alessandro Caetano" w:date="2017-10-24T01:36:00Z">
              <w:r>
                <w:rPr>
                  <w:rFonts w:ascii="Times New Roman" w:hAnsi="Times New Roman"/>
                  <w:sz w:val="16"/>
                  <w:szCs w:val="16"/>
                </w:rPr>
                <w:t>01/11/2017</w:t>
              </w:r>
            </w:ins>
          </w:p>
        </w:tc>
        <w:tc>
          <w:tcPr>
            <w:tcW w:w="2047" w:type="dxa"/>
          </w:tcPr>
          <w:p w14:paraId="7E741576" w14:textId="77777777" w:rsidR="00A363C1" w:rsidRPr="005F6B80" w:rsidRDefault="00A45750" w:rsidP="00B560AF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ins w:id="53" w:author="Alessandro Caetano" w:date="2017-10-24T01:36:00Z">
              <w:r>
                <w:rPr>
                  <w:rFonts w:ascii="Times New Roman" w:hAnsi="Times New Roman"/>
                  <w:sz w:val="16"/>
                  <w:szCs w:val="16"/>
                </w:rPr>
                <w:t>03/12/2017</w:t>
              </w:r>
            </w:ins>
          </w:p>
        </w:tc>
      </w:tr>
    </w:tbl>
    <w:p w14:paraId="2853910D" w14:textId="77777777" w:rsidR="00B560AF" w:rsidRPr="005F6B80" w:rsidRDefault="00B560AF" w:rsidP="00B560AF">
      <w:pPr>
        <w:pStyle w:val="Corpodetexto"/>
        <w:rPr>
          <w:rFonts w:ascii="Times New Roman" w:hAnsi="Times New Roman"/>
        </w:rPr>
      </w:pPr>
      <w:bookmarkStart w:id="54" w:name="_GoBack"/>
      <w:bookmarkEnd w:id="54"/>
    </w:p>
    <w:p w14:paraId="28F07764" w14:textId="77777777" w:rsidR="008A4710" w:rsidRPr="005F6B80" w:rsidRDefault="008A4710">
      <w:pPr>
        <w:pStyle w:val="Ttulo3"/>
        <w:rPr>
          <w:rFonts w:ascii="Times New Roman" w:hAnsi="Times New Roman"/>
        </w:rPr>
      </w:pPr>
      <w:bookmarkStart w:id="55" w:name="_Toc22094988"/>
      <w:r w:rsidRPr="005F6B80">
        <w:rPr>
          <w:rFonts w:ascii="Times New Roman" w:hAnsi="Times New Roman"/>
        </w:rPr>
        <w:t>Recursos necessários</w:t>
      </w:r>
      <w:bookmarkEnd w:id="55"/>
    </w:p>
    <w:p w14:paraId="2C20FEBC" w14:textId="77777777" w:rsidR="00F116FA" w:rsidRDefault="00F116FA" w:rsidP="00F35908">
      <w:pPr>
        <w:pStyle w:val="Corpodetexto"/>
        <w:ind w:left="1440" w:hanging="873"/>
        <w:rPr>
          <w:ins w:id="56" w:author="Pedraça" w:date="2017-10-23T20:05:00Z"/>
          <w:rFonts w:ascii="Times New Roman" w:hAnsi="Times New Roman"/>
        </w:rPr>
      </w:pPr>
      <w:ins w:id="57" w:author="Pedraça" w:date="2017-10-23T20:05:00Z">
        <w:r>
          <w:rPr>
            <w:rFonts w:ascii="Times New Roman" w:hAnsi="Times New Roman"/>
          </w:rPr>
          <w:t>Para realização dos testes, os recursos necessários s</w:t>
        </w:r>
      </w:ins>
      <w:ins w:id="58" w:author="Pedraça" w:date="2017-10-23T20:06:00Z">
        <w:r>
          <w:rPr>
            <w:rFonts w:ascii="Times New Roman" w:hAnsi="Times New Roman"/>
          </w:rPr>
          <w:t>ão:</w:t>
        </w:r>
      </w:ins>
    </w:p>
    <w:p w14:paraId="08D9501C" w14:textId="77777777" w:rsidR="00A36B37" w:rsidRPr="005F6B80" w:rsidRDefault="00A36B37" w:rsidP="00D13A3D">
      <w:pPr>
        <w:pStyle w:val="Corpodetexto"/>
        <w:numPr>
          <w:ilvl w:val="0"/>
          <w:numId w:val="6"/>
        </w:numPr>
        <w:rPr>
          <w:rFonts w:ascii="Times New Roman" w:hAnsi="Times New Roman"/>
        </w:rPr>
      </w:pPr>
      <w:r w:rsidRPr="005F6B80">
        <w:rPr>
          <w:rFonts w:ascii="Times New Roman" w:hAnsi="Times New Roman"/>
        </w:rPr>
        <w:t>Servidor de Homologação.</w:t>
      </w:r>
    </w:p>
    <w:p w14:paraId="13E30589" w14:textId="77777777" w:rsidR="00A36B37" w:rsidRPr="005F6B80" w:rsidRDefault="00A36B37" w:rsidP="00D13A3D">
      <w:pPr>
        <w:pStyle w:val="Corpodetexto"/>
        <w:numPr>
          <w:ilvl w:val="0"/>
          <w:numId w:val="6"/>
        </w:numPr>
        <w:rPr>
          <w:rFonts w:ascii="Times New Roman" w:hAnsi="Times New Roman"/>
        </w:rPr>
      </w:pPr>
      <w:r w:rsidRPr="005F6B80">
        <w:rPr>
          <w:rFonts w:ascii="Times New Roman" w:hAnsi="Times New Roman"/>
        </w:rPr>
        <w:t>Servidor de Produção.</w:t>
      </w:r>
    </w:p>
    <w:p w14:paraId="07581790" w14:textId="77777777" w:rsidR="00A36B37" w:rsidRPr="005F6B80" w:rsidRDefault="00A36B37" w:rsidP="00D13A3D">
      <w:pPr>
        <w:pStyle w:val="Corpodetexto"/>
        <w:numPr>
          <w:ilvl w:val="0"/>
          <w:numId w:val="6"/>
        </w:numPr>
        <w:rPr>
          <w:rFonts w:ascii="Times New Roman" w:hAnsi="Times New Roman"/>
        </w:rPr>
      </w:pPr>
      <w:r w:rsidRPr="005F6B80">
        <w:rPr>
          <w:rFonts w:ascii="Times New Roman" w:hAnsi="Times New Roman"/>
        </w:rPr>
        <w:t>Servidor de Teste.</w:t>
      </w:r>
    </w:p>
    <w:p w14:paraId="598CAB07" w14:textId="77777777" w:rsidR="00810E89" w:rsidRDefault="004864F4" w:rsidP="00D13A3D">
      <w:pPr>
        <w:pStyle w:val="Corpodetexto"/>
        <w:numPr>
          <w:ilvl w:val="0"/>
          <w:numId w:val="6"/>
        </w:numPr>
        <w:rPr>
          <w:ins w:id="59" w:author="Pedraça" w:date="2017-10-23T20:06:00Z"/>
          <w:rFonts w:ascii="Times New Roman" w:hAnsi="Times New Roman"/>
        </w:rPr>
      </w:pPr>
      <w:ins w:id="60" w:author="Pedraça" w:date="2017-10-23T20:34:00Z">
        <w:r w:rsidRPr="005F6B80">
          <w:rPr>
            <w:rFonts w:ascii="Times New Roman" w:hAnsi="Times New Roman"/>
          </w:rPr>
          <w:t>Celular com Android nas versões 4.4, 5.0, 5.1, 6.0, 7.0</w:t>
        </w:r>
      </w:ins>
      <w:del w:id="61" w:author="Pedraça" w:date="2017-10-23T20:34:00Z">
        <w:r w:rsidR="00810E89" w:rsidRPr="005F6B80" w:rsidDel="004864F4">
          <w:rPr>
            <w:rFonts w:ascii="Times New Roman" w:hAnsi="Times New Roman"/>
          </w:rPr>
          <w:delText>Celular com Android nas versões 4.4, 5.0, 5.1, 6.0, 7.0</w:delText>
        </w:r>
      </w:del>
      <w:r w:rsidR="00810E89" w:rsidRPr="005F6B80">
        <w:rPr>
          <w:rFonts w:ascii="Times New Roman" w:hAnsi="Times New Roman"/>
        </w:rPr>
        <w:t>.</w:t>
      </w:r>
    </w:p>
    <w:p w14:paraId="048A22D5" w14:textId="77777777" w:rsidR="00F116FA" w:rsidRDefault="00F116FA" w:rsidP="00D13A3D">
      <w:pPr>
        <w:pStyle w:val="Corpodetexto"/>
        <w:numPr>
          <w:ilvl w:val="0"/>
          <w:numId w:val="6"/>
        </w:numPr>
        <w:rPr>
          <w:ins w:id="62" w:author="Pedraça" w:date="2017-10-23T20:29:00Z"/>
          <w:rFonts w:ascii="Times New Roman" w:hAnsi="Times New Roman"/>
        </w:rPr>
      </w:pPr>
      <w:ins w:id="63" w:author="Pedraça" w:date="2017-10-23T20:06:00Z">
        <w:r>
          <w:rPr>
            <w:rFonts w:ascii="Times New Roman" w:hAnsi="Times New Roman"/>
          </w:rPr>
          <w:t>Computador com 4GB de Memória RAM, Processador Intel Core i3</w:t>
        </w:r>
      </w:ins>
      <w:ins w:id="64" w:author="Pedraça" w:date="2017-10-23T20:07:00Z">
        <w:r>
          <w:rPr>
            <w:rFonts w:ascii="Times New Roman" w:hAnsi="Times New Roman"/>
          </w:rPr>
          <w:t xml:space="preserve"> e HD de 500 GB.</w:t>
        </w:r>
      </w:ins>
    </w:p>
    <w:p w14:paraId="4266FF73" w14:textId="77777777" w:rsidR="009D134B" w:rsidRPr="005F6B80" w:rsidRDefault="009D134B" w:rsidP="00D13A3D">
      <w:pPr>
        <w:pStyle w:val="Corpodetexto"/>
        <w:numPr>
          <w:ilvl w:val="0"/>
          <w:numId w:val="6"/>
        </w:numPr>
        <w:rPr>
          <w:rFonts w:ascii="Times New Roman" w:hAnsi="Times New Roman"/>
        </w:rPr>
      </w:pPr>
      <w:ins w:id="65" w:author="Pedraça" w:date="2017-10-23T20:29:00Z">
        <w:r>
          <w:rPr>
            <w:rFonts w:ascii="Times New Roman" w:hAnsi="Times New Roman"/>
          </w:rPr>
          <w:t>Pessoas envolvidas: Equipe de teste e equipe de desenvolvimento.</w:t>
        </w:r>
      </w:ins>
    </w:p>
    <w:p w14:paraId="0462AFDB" w14:textId="77777777" w:rsidR="00A36B37" w:rsidRPr="005F6B80" w:rsidRDefault="008A4710" w:rsidP="00A36B37">
      <w:pPr>
        <w:pStyle w:val="Ttulo3"/>
        <w:rPr>
          <w:rFonts w:ascii="Times New Roman" w:hAnsi="Times New Roman"/>
        </w:rPr>
      </w:pPr>
      <w:bookmarkStart w:id="66" w:name="_Toc22094989"/>
      <w:r w:rsidRPr="005F6B80">
        <w:rPr>
          <w:rFonts w:ascii="Times New Roman" w:hAnsi="Times New Roman"/>
        </w:rPr>
        <w:t>Requisitos a serem testados</w:t>
      </w:r>
      <w:bookmarkEnd w:id="66"/>
    </w:p>
    <w:p w14:paraId="59010633" w14:textId="77777777" w:rsidR="00A36B37" w:rsidRDefault="00A36B37" w:rsidP="005B4BDC">
      <w:pPr>
        <w:pStyle w:val="Corpodetexto"/>
        <w:rPr>
          <w:rFonts w:ascii="Times New Roman" w:hAnsi="Times New Roman"/>
        </w:rPr>
      </w:pPr>
      <w:r w:rsidRPr="005F6B80">
        <w:rPr>
          <w:rFonts w:ascii="Times New Roman" w:hAnsi="Times New Roman"/>
        </w:rPr>
        <w:t>Os seguintes requisitos funcionais devem ser testados</w:t>
      </w:r>
      <w:r w:rsidR="0097186B">
        <w:rPr>
          <w:rFonts w:ascii="Times New Roman" w:hAnsi="Times New Roman"/>
        </w:rPr>
        <w:t>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5874"/>
      </w:tblGrid>
      <w:tr w:rsidR="0097186B" w14:paraId="18722B85" w14:textId="77777777" w:rsidTr="0097186B">
        <w:tc>
          <w:tcPr>
            <w:tcW w:w="2649" w:type="dxa"/>
          </w:tcPr>
          <w:p w14:paraId="1757C1B9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97186B">
              <w:rPr>
                <w:rFonts w:ascii="Times New Roman" w:hAnsi="Times New Roman"/>
                <w:b/>
              </w:rPr>
              <w:t>Nº do Requisito</w:t>
            </w:r>
            <w:r>
              <w:rPr>
                <w:rFonts w:ascii="Times New Roman" w:hAnsi="Times New Roman"/>
                <w:b/>
              </w:rPr>
              <w:t xml:space="preserve"> Funcional</w:t>
            </w:r>
          </w:p>
        </w:tc>
        <w:tc>
          <w:tcPr>
            <w:tcW w:w="5874" w:type="dxa"/>
          </w:tcPr>
          <w:p w14:paraId="1CAF9EF7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97186B">
              <w:rPr>
                <w:rFonts w:ascii="Times New Roman" w:hAnsi="Times New Roman"/>
                <w:b/>
              </w:rPr>
              <w:t>Descrição</w:t>
            </w:r>
          </w:p>
        </w:tc>
      </w:tr>
      <w:tr w:rsidR="0097186B" w14:paraId="7BD80C5C" w14:textId="77777777" w:rsidTr="0097186B">
        <w:tc>
          <w:tcPr>
            <w:tcW w:w="2649" w:type="dxa"/>
          </w:tcPr>
          <w:p w14:paraId="6EFC5339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rFonts w:ascii="Times New Roman" w:hAnsi="Times New Roman"/>
                <w:sz w:val="16"/>
                <w:szCs w:val="16"/>
              </w:rPr>
              <w:t>RF01</w:t>
            </w:r>
          </w:p>
        </w:tc>
        <w:tc>
          <w:tcPr>
            <w:tcW w:w="5874" w:type="dxa"/>
          </w:tcPr>
          <w:p w14:paraId="61119D9A" w14:textId="77777777" w:rsidR="0097186B" w:rsidRPr="0097186B" w:rsidRDefault="0097186B" w:rsidP="005B4BDC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sz w:val="16"/>
                <w:szCs w:val="16"/>
              </w:rPr>
              <w:t>O sistema deve ser capaz de efetuar o cadastro de um usuário em sua plataforma.</w:t>
            </w:r>
          </w:p>
        </w:tc>
      </w:tr>
      <w:tr w:rsidR="0097186B" w14:paraId="03BD0FAB" w14:textId="77777777" w:rsidTr="0097186B">
        <w:tc>
          <w:tcPr>
            <w:tcW w:w="2649" w:type="dxa"/>
          </w:tcPr>
          <w:p w14:paraId="2A5F2972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rFonts w:ascii="Times New Roman" w:hAnsi="Times New Roman"/>
                <w:sz w:val="16"/>
                <w:szCs w:val="16"/>
              </w:rPr>
              <w:t>RF02</w:t>
            </w:r>
          </w:p>
        </w:tc>
        <w:tc>
          <w:tcPr>
            <w:tcW w:w="5874" w:type="dxa"/>
          </w:tcPr>
          <w:p w14:paraId="1FC5D65A" w14:textId="77777777" w:rsidR="0097186B" w:rsidRPr="0097186B" w:rsidRDefault="0097186B" w:rsidP="005B4BDC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sz w:val="16"/>
                <w:szCs w:val="16"/>
              </w:rPr>
              <w:t>O sistema deve detectar o horário em que cada usuário adentra ou deixa as dependências do laboratório.</w:t>
            </w:r>
          </w:p>
        </w:tc>
      </w:tr>
      <w:tr w:rsidR="0097186B" w14:paraId="23744D19" w14:textId="77777777" w:rsidTr="0097186B">
        <w:tc>
          <w:tcPr>
            <w:tcW w:w="2649" w:type="dxa"/>
          </w:tcPr>
          <w:p w14:paraId="070EC5DA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rFonts w:ascii="Times New Roman" w:hAnsi="Times New Roman"/>
                <w:sz w:val="16"/>
                <w:szCs w:val="16"/>
              </w:rPr>
              <w:t>RF03</w:t>
            </w:r>
          </w:p>
        </w:tc>
        <w:tc>
          <w:tcPr>
            <w:tcW w:w="5874" w:type="dxa"/>
          </w:tcPr>
          <w:p w14:paraId="5CC8EE8C" w14:textId="77777777" w:rsidR="0097186B" w:rsidRPr="0097186B" w:rsidRDefault="0097186B" w:rsidP="005B4BDC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sz w:val="16"/>
                <w:szCs w:val="16"/>
              </w:rPr>
              <w:t>O sistema deve registrar o horário em que cada usuário adentra ou deixa as dependências do laboratório.</w:t>
            </w:r>
          </w:p>
        </w:tc>
      </w:tr>
      <w:tr w:rsidR="0097186B" w14:paraId="40E18F96" w14:textId="77777777" w:rsidTr="0097186B">
        <w:tc>
          <w:tcPr>
            <w:tcW w:w="2649" w:type="dxa"/>
          </w:tcPr>
          <w:p w14:paraId="3FBE8290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rFonts w:ascii="Times New Roman" w:hAnsi="Times New Roman"/>
                <w:sz w:val="16"/>
                <w:szCs w:val="16"/>
              </w:rPr>
              <w:t>RF04</w:t>
            </w:r>
          </w:p>
        </w:tc>
        <w:tc>
          <w:tcPr>
            <w:tcW w:w="5874" w:type="dxa"/>
          </w:tcPr>
          <w:p w14:paraId="0AA396EC" w14:textId="77777777" w:rsidR="0097186B" w:rsidRPr="0097186B" w:rsidRDefault="0097186B" w:rsidP="005B4BDC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sz w:val="16"/>
                <w:szCs w:val="16"/>
              </w:rPr>
              <w:t>O sistema deve, para cada usuário, criar um registro do histórico de presença​ ​nas​ ​salas​ ​do​ ​laboratório.</w:t>
            </w:r>
          </w:p>
        </w:tc>
      </w:tr>
      <w:tr w:rsidR="0097186B" w14:paraId="7476C8AA" w14:textId="77777777" w:rsidTr="0097186B">
        <w:tc>
          <w:tcPr>
            <w:tcW w:w="2649" w:type="dxa"/>
          </w:tcPr>
          <w:p w14:paraId="284E3BA5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rFonts w:ascii="Times New Roman" w:hAnsi="Times New Roman"/>
                <w:sz w:val="16"/>
                <w:szCs w:val="16"/>
              </w:rPr>
              <w:t>RF05</w:t>
            </w:r>
          </w:p>
        </w:tc>
        <w:tc>
          <w:tcPr>
            <w:tcW w:w="5874" w:type="dxa"/>
          </w:tcPr>
          <w:p w14:paraId="5C52EDB9" w14:textId="77777777" w:rsidR="0097186B" w:rsidRPr="0097186B" w:rsidRDefault="0097186B" w:rsidP="005B4BDC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sz w:val="16"/>
                <w:szCs w:val="16"/>
              </w:rPr>
              <w:t>O software deve manter um histórico de presença do usuário em determinado​ ​laboratório.</w:t>
            </w:r>
          </w:p>
        </w:tc>
      </w:tr>
      <w:tr w:rsidR="0097186B" w14:paraId="1CABA54B" w14:textId="77777777" w:rsidTr="0097186B">
        <w:tc>
          <w:tcPr>
            <w:tcW w:w="2649" w:type="dxa"/>
          </w:tcPr>
          <w:p w14:paraId="0BFD28A2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rFonts w:ascii="Times New Roman" w:hAnsi="Times New Roman"/>
                <w:sz w:val="16"/>
                <w:szCs w:val="16"/>
              </w:rPr>
              <w:t>RF06</w:t>
            </w:r>
          </w:p>
        </w:tc>
        <w:tc>
          <w:tcPr>
            <w:tcW w:w="5874" w:type="dxa"/>
          </w:tcPr>
          <w:p w14:paraId="0A0C8088" w14:textId="77777777" w:rsidR="0097186B" w:rsidRPr="0097186B" w:rsidRDefault="0097186B" w:rsidP="005B4BDC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sz w:val="16"/>
                <w:szCs w:val="16"/>
              </w:rPr>
              <w:t>O sistema deve permitir a adição e remoção de aparelhos atrelados a usuários.</w:t>
            </w:r>
          </w:p>
        </w:tc>
      </w:tr>
      <w:tr w:rsidR="0097186B" w14:paraId="1266506C" w14:textId="77777777" w:rsidTr="0097186B">
        <w:tc>
          <w:tcPr>
            <w:tcW w:w="2649" w:type="dxa"/>
          </w:tcPr>
          <w:p w14:paraId="7FF0F773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rFonts w:ascii="Times New Roman" w:hAnsi="Times New Roman"/>
                <w:sz w:val="16"/>
                <w:szCs w:val="16"/>
              </w:rPr>
              <w:t>RF07</w:t>
            </w:r>
          </w:p>
        </w:tc>
        <w:tc>
          <w:tcPr>
            <w:tcW w:w="5874" w:type="dxa"/>
          </w:tcPr>
          <w:p w14:paraId="5A51E260" w14:textId="77777777" w:rsidR="0097186B" w:rsidRPr="0097186B" w:rsidRDefault="0097186B" w:rsidP="005B4BDC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sz w:val="16"/>
                <w:szCs w:val="16"/>
              </w:rPr>
              <w:t>O sistema deve registrar as preferências de um usuário com relação à temperatura, iluminação e umidade.</w:t>
            </w:r>
          </w:p>
        </w:tc>
      </w:tr>
      <w:tr w:rsidR="0097186B" w14:paraId="1DB69438" w14:textId="77777777" w:rsidTr="0097186B">
        <w:tc>
          <w:tcPr>
            <w:tcW w:w="2649" w:type="dxa"/>
          </w:tcPr>
          <w:p w14:paraId="7A280703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rFonts w:ascii="Times New Roman" w:hAnsi="Times New Roman"/>
                <w:sz w:val="16"/>
                <w:szCs w:val="16"/>
              </w:rPr>
              <w:t>RF08</w:t>
            </w:r>
          </w:p>
        </w:tc>
        <w:tc>
          <w:tcPr>
            <w:tcW w:w="5874" w:type="dxa"/>
          </w:tcPr>
          <w:p w14:paraId="6CA1FEBD" w14:textId="77777777" w:rsidR="0097186B" w:rsidRPr="0097186B" w:rsidRDefault="0097186B" w:rsidP="005B4BDC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sz w:val="16"/>
                <w:szCs w:val="16"/>
              </w:rPr>
              <w:t>O sistema deve ser capaz de efetuar o registro das preferências do usuário​ ​no​ ​Issues​ ​Monitoring​</w:t>
            </w:r>
          </w:p>
        </w:tc>
      </w:tr>
      <w:tr w:rsidR="0097186B" w14:paraId="0E1CDD3E" w14:textId="77777777" w:rsidTr="0097186B">
        <w:tc>
          <w:tcPr>
            <w:tcW w:w="2649" w:type="dxa"/>
          </w:tcPr>
          <w:p w14:paraId="0060F00E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rFonts w:ascii="Times New Roman" w:hAnsi="Times New Roman"/>
                <w:sz w:val="16"/>
                <w:szCs w:val="16"/>
              </w:rPr>
              <w:t>RF09</w:t>
            </w:r>
          </w:p>
        </w:tc>
        <w:tc>
          <w:tcPr>
            <w:tcW w:w="5874" w:type="dxa"/>
          </w:tcPr>
          <w:p w14:paraId="21E5F60C" w14:textId="77777777" w:rsidR="0097186B" w:rsidRPr="0097186B" w:rsidRDefault="0097186B" w:rsidP="005B4BDC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sz w:val="16"/>
                <w:szCs w:val="16"/>
              </w:rPr>
              <w:t>O Delegado deverá ser capaz de visualizar os endereços MAC dos dispositivos conectados à rede local do laboratório em que estão alocados</w:t>
            </w:r>
          </w:p>
        </w:tc>
      </w:tr>
      <w:tr w:rsidR="0097186B" w14:paraId="23DBAA2B" w14:textId="77777777" w:rsidTr="0097186B">
        <w:tc>
          <w:tcPr>
            <w:tcW w:w="2649" w:type="dxa"/>
          </w:tcPr>
          <w:p w14:paraId="04603BD7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rFonts w:ascii="Times New Roman" w:hAnsi="Times New Roman"/>
                <w:sz w:val="16"/>
                <w:szCs w:val="16"/>
              </w:rPr>
              <w:t>RF10</w:t>
            </w:r>
          </w:p>
        </w:tc>
        <w:tc>
          <w:tcPr>
            <w:tcW w:w="5874" w:type="dxa"/>
          </w:tcPr>
          <w:p w14:paraId="7AE44FF0" w14:textId="77777777" w:rsidR="0097186B" w:rsidRPr="0097186B" w:rsidRDefault="0097186B" w:rsidP="005B4BDC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sz w:val="16"/>
                <w:szCs w:val="16"/>
              </w:rPr>
              <w:t>O sistema deve comunicar ao Issues Monitoring entradas e saídas de usuários das dependências do laboratório.</w:t>
            </w:r>
          </w:p>
        </w:tc>
      </w:tr>
      <w:tr w:rsidR="0097186B" w14:paraId="3D1CBEF2" w14:textId="77777777" w:rsidTr="0097186B">
        <w:tc>
          <w:tcPr>
            <w:tcW w:w="2649" w:type="dxa"/>
          </w:tcPr>
          <w:p w14:paraId="3D1BF063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rFonts w:ascii="Times New Roman" w:hAnsi="Times New Roman"/>
                <w:sz w:val="16"/>
                <w:szCs w:val="16"/>
              </w:rPr>
              <w:t>RF11</w:t>
            </w:r>
          </w:p>
        </w:tc>
        <w:tc>
          <w:tcPr>
            <w:tcW w:w="5874" w:type="dxa"/>
          </w:tcPr>
          <w:p w14:paraId="73E1EBB7" w14:textId="77777777" w:rsidR="0097186B" w:rsidRPr="0097186B" w:rsidRDefault="0097186B" w:rsidP="005B4BDC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sz w:val="16"/>
                <w:szCs w:val="16"/>
              </w:rPr>
              <w:t>Chegadas e saídas de frequentadores do laboratório devem ser registradas automaticamente, sem intervenção do​ ​usuário.</w:t>
            </w:r>
          </w:p>
        </w:tc>
      </w:tr>
      <w:tr w:rsidR="0097186B" w14:paraId="59B41570" w14:textId="77777777" w:rsidTr="0097186B">
        <w:tc>
          <w:tcPr>
            <w:tcW w:w="2649" w:type="dxa"/>
          </w:tcPr>
          <w:p w14:paraId="12D6204F" w14:textId="77777777" w:rsidR="0097186B" w:rsidRPr="0097186B" w:rsidRDefault="0097186B" w:rsidP="0097186B">
            <w:pPr>
              <w:pStyle w:val="Corpodetex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rFonts w:ascii="Times New Roman" w:hAnsi="Times New Roman"/>
                <w:sz w:val="16"/>
                <w:szCs w:val="16"/>
              </w:rPr>
              <w:t>RF12</w:t>
            </w:r>
          </w:p>
        </w:tc>
        <w:tc>
          <w:tcPr>
            <w:tcW w:w="5874" w:type="dxa"/>
          </w:tcPr>
          <w:p w14:paraId="3BA23ABC" w14:textId="77777777" w:rsidR="0097186B" w:rsidRPr="0097186B" w:rsidRDefault="0097186B" w:rsidP="005B4BDC">
            <w:pPr>
              <w:pStyle w:val="Corpodetexto"/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97186B">
              <w:rPr>
                <w:sz w:val="16"/>
                <w:szCs w:val="16"/>
              </w:rPr>
              <w:t>O sistema deve ser capaz de avisar o usuário via aplicativo caso seja necessário o ajuste de temperatura de uma determinada dependência do laboratório.</w:t>
            </w:r>
          </w:p>
        </w:tc>
      </w:tr>
    </w:tbl>
    <w:p w14:paraId="6CA74D0A" w14:textId="77777777" w:rsidR="0097186B" w:rsidRPr="005F6B80" w:rsidRDefault="0097186B" w:rsidP="005B4BDC">
      <w:pPr>
        <w:pStyle w:val="Corpodetexto"/>
        <w:rPr>
          <w:rFonts w:ascii="Times New Roman" w:hAnsi="Times New Roman"/>
        </w:rPr>
      </w:pPr>
    </w:p>
    <w:p w14:paraId="6943734A" w14:textId="77777777" w:rsidR="00810E89" w:rsidRPr="005F6B80" w:rsidDel="00A45750" w:rsidRDefault="008A4710" w:rsidP="00810E89">
      <w:pPr>
        <w:pStyle w:val="Ttulo3"/>
        <w:rPr>
          <w:del w:id="67" w:author="Alessandro Caetano" w:date="2017-10-24T01:32:00Z"/>
          <w:rFonts w:ascii="Times New Roman" w:hAnsi="Times New Roman"/>
        </w:rPr>
      </w:pPr>
      <w:bookmarkStart w:id="68" w:name="_Toc22094990"/>
      <w:del w:id="69" w:author="Alessandro Caetano" w:date="2017-10-24T01:32:00Z">
        <w:r w:rsidRPr="005F6B80" w:rsidDel="00A45750">
          <w:rPr>
            <w:rFonts w:ascii="Times New Roman" w:hAnsi="Times New Roman"/>
          </w:rPr>
          <w:delText>Casos de Teste</w:delText>
        </w:r>
        <w:bookmarkEnd w:id="68"/>
      </w:del>
    </w:p>
    <w:p w14:paraId="5BAAC50F" w14:textId="77777777" w:rsidR="00645151" w:rsidRPr="005F6B80" w:rsidDel="00A45750" w:rsidRDefault="00645151" w:rsidP="00222DE6">
      <w:pPr>
        <w:pStyle w:val="infoblue0"/>
        <w:ind w:left="0"/>
        <w:rPr>
          <w:del w:id="70" w:author="Alessandro Caetano" w:date="2017-10-24T01:32:00Z"/>
        </w:rPr>
      </w:pPr>
    </w:p>
    <w:p w14:paraId="4156AEDC" w14:textId="77777777" w:rsidR="00645151" w:rsidRPr="005F6B80" w:rsidDel="00A45750" w:rsidRDefault="00290065" w:rsidP="00645151">
      <w:pPr>
        <w:pStyle w:val="Ttulo2"/>
        <w:rPr>
          <w:del w:id="71" w:author="Alessandro Caetano" w:date="2017-10-24T01:32:00Z"/>
          <w:rFonts w:ascii="Times New Roman" w:hAnsi="Times New Roman"/>
        </w:rPr>
      </w:pPr>
      <w:del w:id="72" w:author="Alessandro Caetano" w:date="2017-10-24T01:32:00Z">
        <w:r w:rsidDel="00A45750">
          <w:rPr>
            <w:rFonts w:ascii="Times New Roman" w:hAnsi="Times New Roman"/>
          </w:rPr>
          <w:delText xml:space="preserve"> Teste Não-Funcional -&gt; </w:delText>
        </w:r>
        <w:r w:rsidR="00645151" w:rsidRPr="005F6B80" w:rsidDel="00A45750">
          <w:rPr>
            <w:rFonts w:ascii="Times New Roman" w:hAnsi="Times New Roman"/>
          </w:rPr>
          <w:delText xml:space="preserve">Teste </w:delText>
        </w:r>
        <w:r w:rsidR="005D3D37" w:rsidRPr="005F6B80" w:rsidDel="00A45750">
          <w:rPr>
            <w:rFonts w:ascii="Times New Roman" w:hAnsi="Times New Roman"/>
          </w:rPr>
          <w:delText>de Desempenho</w:delText>
        </w:r>
      </w:del>
    </w:p>
    <w:p w14:paraId="357F02AB" w14:textId="77777777" w:rsidR="00645151" w:rsidRPr="005F6B80" w:rsidDel="00A45750" w:rsidRDefault="00645151" w:rsidP="00645151">
      <w:pPr>
        <w:pStyle w:val="infoblue0"/>
        <w:rPr>
          <w:del w:id="73" w:author="Alessandro Caetano" w:date="2017-10-24T01:32:00Z"/>
        </w:rPr>
      </w:pPr>
      <w:del w:id="74" w:author="Alessandro Caetano" w:date="2017-10-24T01:32:00Z">
        <w:r w:rsidRPr="005F6B80" w:rsidDel="00A45750">
          <w:delText>[Identificar o tipo do teste a ser feito.]</w:delText>
        </w:r>
      </w:del>
    </w:p>
    <w:p w14:paraId="64961E4E" w14:textId="77777777" w:rsidR="00645151" w:rsidRPr="005F6B80" w:rsidDel="00A45750" w:rsidRDefault="00645151" w:rsidP="00645151">
      <w:pPr>
        <w:pStyle w:val="Ttulo3"/>
        <w:rPr>
          <w:del w:id="75" w:author="Alessandro Caetano" w:date="2017-10-24T01:32:00Z"/>
          <w:rFonts w:ascii="Times New Roman" w:hAnsi="Times New Roman"/>
        </w:rPr>
      </w:pPr>
      <w:del w:id="76" w:author="Alessandro Caetano" w:date="2017-10-24T01:32:00Z">
        <w:r w:rsidRPr="005F6B80" w:rsidDel="00A45750">
          <w:rPr>
            <w:rFonts w:ascii="Times New Roman" w:hAnsi="Times New Roman"/>
          </w:rPr>
          <w:delText>Prazo para realização</w:delText>
        </w:r>
      </w:del>
    </w:p>
    <w:p w14:paraId="6E157B69" w14:textId="77777777" w:rsidR="00645151" w:rsidRPr="005F6B80" w:rsidDel="00A45750" w:rsidRDefault="00645151" w:rsidP="00645151">
      <w:pPr>
        <w:pStyle w:val="infoblue0"/>
        <w:rPr>
          <w:del w:id="77" w:author="Alessandro Caetano" w:date="2017-10-24T01:32:00Z"/>
        </w:rPr>
      </w:pPr>
      <w:del w:id="78" w:author="Alessandro Caetano" w:date="2017-10-24T01:32:00Z">
        <w:r w:rsidRPr="005F6B80" w:rsidDel="00A45750">
          <w:delText>[Identificar quando, em que momentos, esse tipo de teste vai ser realizado.]</w:delText>
        </w:r>
      </w:del>
    </w:p>
    <w:p w14:paraId="492C6C9F" w14:textId="77777777" w:rsidR="00645151" w:rsidRPr="005F6B80" w:rsidDel="00A45750" w:rsidRDefault="00645151" w:rsidP="00645151">
      <w:pPr>
        <w:pStyle w:val="Ttulo3"/>
        <w:rPr>
          <w:del w:id="79" w:author="Alessandro Caetano" w:date="2017-10-24T01:32:00Z"/>
          <w:rFonts w:ascii="Times New Roman" w:hAnsi="Times New Roman"/>
        </w:rPr>
      </w:pPr>
      <w:del w:id="80" w:author="Alessandro Caetano" w:date="2017-10-24T01:32:00Z">
        <w:r w:rsidRPr="005F6B80" w:rsidDel="00A45750">
          <w:rPr>
            <w:rFonts w:ascii="Times New Roman" w:hAnsi="Times New Roman"/>
          </w:rPr>
          <w:delText>Recursos necessários</w:delText>
        </w:r>
      </w:del>
    </w:p>
    <w:p w14:paraId="484FE4CE" w14:textId="77777777" w:rsidR="00645151" w:rsidRPr="005F6B80" w:rsidDel="00A45750" w:rsidRDefault="00645151" w:rsidP="00645151">
      <w:pPr>
        <w:pStyle w:val="infoblue0"/>
        <w:rPr>
          <w:del w:id="81" w:author="Alessandro Caetano" w:date="2017-10-24T01:32:00Z"/>
        </w:rPr>
      </w:pPr>
      <w:del w:id="82" w:author="Alessandro Caetano" w:date="2017-10-24T01:32:00Z">
        <w:r w:rsidRPr="005F6B80" w:rsidDel="00A45750">
          <w:delText>[Identificar os recursos necessários para o teste, sejam humanos, de software ou de hardware. Se forem testes que envolvam um ambiente controlado pela equipe de Infra-estrutura (ambiente de Homologação ou Produção), é importante repassar as informações do plano para essa equipe.]</w:delText>
        </w:r>
      </w:del>
    </w:p>
    <w:p w14:paraId="3C0992E5" w14:textId="77777777" w:rsidR="00645151" w:rsidRPr="005F6B80" w:rsidDel="00A45750" w:rsidRDefault="00645151" w:rsidP="00645151">
      <w:pPr>
        <w:pStyle w:val="Ttulo3"/>
        <w:rPr>
          <w:del w:id="83" w:author="Alessandro Caetano" w:date="2017-10-24T01:32:00Z"/>
          <w:rFonts w:ascii="Times New Roman" w:hAnsi="Times New Roman"/>
        </w:rPr>
      </w:pPr>
      <w:del w:id="84" w:author="Alessandro Caetano" w:date="2017-10-24T01:32:00Z">
        <w:r w:rsidRPr="005F6B80" w:rsidDel="00A45750">
          <w:rPr>
            <w:rFonts w:ascii="Times New Roman" w:hAnsi="Times New Roman"/>
          </w:rPr>
          <w:delText>Requisitos a serem testados</w:delText>
        </w:r>
      </w:del>
    </w:p>
    <w:p w14:paraId="56552FC9" w14:textId="77777777" w:rsidR="00645151" w:rsidRPr="005F6B80" w:rsidDel="00A45750" w:rsidRDefault="00645151" w:rsidP="00645151">
      <w:pPr>
        <w:pStyle w:val="infoblue0"/>
        <w:rPr>
          <w:del w:id="85" w:author="Alessandro Caetano" w:date="2017-10-24T01:32:00Z"/>
        </w:rPr>
      </w:pPr>
      <w:del w:id="86" w:author="Alessandro Caetano" w:date="2017-10-24T01:32:00Z">
        <w:r w:rsidRPr="005F6B80" w:rsidDel="00A45750">
          <w:delText>[Identificar quais requisitos do sistema serão submetidos a esse tipo de teste. Por exemplo, pode ser que exista um requisito de desempenho relacionado a um ou dois casos de uso somente e sendo assim não teria sentido submeter todo o sistema ao teste.]</w:delText>
        </w:r>
      </w:del>
    </w:p>
    <w:p w14:paraId="1D170EA2" w14:textId="77777777" w:rsidR="00645151" w:rsidRPr="005F6B80" w:rsidDel="00A45750" w:rsidRDefault="00645151" w:rsidP="00645151">
      <w:pPr>
        <w:pStyle w:val="Ttulo3"/>
        <w:rPr>
          <w:del w:id="87" w:author="Alessandro Caetano" w:date="2017-10-24T01:32:00Z"/>
          <w:rFonts w:ascii="Times New Roman" w:hAnsi="Times New Roman"/>
        </w:rPr>
      </w:pPr>
      <w:del w:id="88" w:author="Alessandro Caetano" w:date="2017-10-24T01:32:00Z">
        <w:r w:rsidRPr="005F6B80" w:rsidDel="00A45750">
          <w:rPr>
            <w:rFonts w:ascii="Times New Roman" w:hAnsi="Times New Roman"/>
          </w:rPr>
          <w:delText>Casos de Teste</w:delText>
        </w:r>
      </w:del>
    </w:p>
    <w:p w14:paraId="189923D0" w14:textId="77777777" w:rsidR="00645151" w:rsidRPr="005F6B80" w:rsidDel="00A45750" w:rsidRDefault="00645151" w:rsidP="00645151">
      <w:pPr>
        <w:pStyle w:val="infoblue0"/>
        <w:rPr>
          <w:del w:id="89" w:author="Alessandro Caetano" w:date="2017-10-24T01:32:00Z"/>
        </w:rPr>
      </w:pPr>
      <w:del w:id="90" w:author="Alessandro Caetano" w:date="2017-10-24T01:32:00Z">
        <w:r w:rsidRPr="005F6B80" w:rsidDel="00A45750">
          <w:delText>[Um caso de teste descreve um cenário de teste, com os dados que devem ser entrado e o resultado que é esperado com esses dados.]</w:delText>
        </w:r>
      </w:del>
    </w:p>
    <w:p w14:paraId="45FF9690" w14:textId="77777777" w:rsidR="005D3D37" w:rsidRPr="005F6B80" w:rsidDel="00A45750" w:rsidRDefault="005D3D37" w:rsidP="00645151">
      <w:pPr>
        <w:pStyle w:val="infoblue0"/>
        <w:rPr>
          <w:del w:id="91" w:author="Alessandro Caetano" w:date="2017-10-24T01:32:00Z"/>
        </w:rPr>
      </w:pPr>
    </w:p>
    <w:p w14:paraId="793FEE65" w14:textId="77777777" w:rsidR="004A36F5" w:rsidDel="00A45750" w:rsidRDefault="00290065" w:rsidP="005D3D37">
      <w:pPr>
        <w:pStyle w:val="Ttulo2"/>
        <w:rPr>
          <w:del w:id="92" w:author="Alessandro Caetano" w:date="2017-10-24T01:32:00Z"/>
          <w:rFonts w:ascii="Times New Roman" w:hAnsi="Times New Roman"/>
        </w:rPr>
      </w:pPr>
      <w:del w:id="93" w:author="Alessandro Caetano" w:date="2017-10-24T01:32:00Z">
        <w:r w:rsidDel="00A45750">
          <w:rPr>
            <w:rFonts w:ascii="Times New Roman" w:hAnsi="Times New Roman"/>
          </w:rPr>
          <w:delText xml:space="preserve"> Teste </w:delText>
        </w:r>
        <w:r w:rsidR="00E33630" w:rsidDel="00A45750">
          <w:rPr>
            <w:rFonts w:ascii="Times New Roman" w:hAnsi="Times New Roman"/>
          </w:rPr>
          <w:delText>Não-Funcional</w:delText>
        </w:r>
        <w:r w:rsidDel="00A45750">
          <w:rPr>
            <w:rFonts w:ascii="Times New Roman" w:hAnsi="Times New Roman"/>
          </w:rPr>
          <w:delText xml:space="preserve"> -&gt; </w:delText>
        </w:r>
        <w:r w:rsidR="004A36F5" w:rsidRPr="005F6B80" w:rsidDel="00A45750">
          <w:rPr>
            <w:rFonts w:ascii="Times New Roman" w:hAnsi="Times New Roman"/>
          </w:rPr>
          <w:delText>Teste de Segurança</w:delText>
        </w:r>
        <w:r w:rsidR="004A36F5" w:rsidRPr="004A36F5" w:rsidDel="00A45750">
          <w:rPr>
            <w:rFonts w:ascii="Times New Roman" w:hAnsi="Times New Roman"/>
          </w:rPr>
          <w:delText xml:space="preserve"> </w:delText>
        </w:r>
      </w:del>
    </w:p>
    <w:p w14:paraId="24A9A1F6" w14:textId="77777777" w:rsidR="004A36F5" w:rsidRPr="005F6B80" w:rsidDel="00A45750" w:rsidRDefault="004A36F5" w:rsidP="004A36F5">
      <w:pPr>
        <w:pStyle w:val="infoblue0"/>
        <w:rPr>
          <w:del w:id="94" w:author="Alessandro Caetano" w:date="2017-10-24T01:32:00Z"/>
        </w:rPr>
      </w:pPr>
      <w:del w:id="95" w:author="Alessandro Caetano" w:date="2017-10-24T01:32:00Z">
        <w:r w:rsidRPr="005F6B80" w:rsidDel="00A45750">
          <w:delText>[Identificar o tipo do teste a ser feito.]</w:delText>
        </w:r>
      </w:del>
    </w:p>
    <w:p w14:paraId="1AB72B38" w14:textId="77777777" w:rsidR="004A36F5" w:rsidRPr="005F6B80" w:rsidDel="00A45750" w:rsidRDefault="004A36F5" w:rsidP="004A36F5">
      <w:pPr>
        <w:pStyle w:val="Ttulo3"/>
        <w:rPr>
          <w:del w:id="96" w:author="Alessandro Caetano" w:date="2017-10-24T01:32:00Z"/>
          <w:rFonts w:ascii="Times New Roman" w:hAnsi="Times New Roman"/>
        </w:rPr>
      </w:pPr>
      <w:del w:id="97" w:author="Alessandro Caetano" w:date="2017-10-24T01:32:00Z">
        <w:r w:rsidRPr="005F6B80" w:rsidDel="00A45750">
          <w:rPr>
            <w:rFonts w:ascii="Times New Roman" w:hAnsi="Times New Roman"/>
          </w:rPr>
          <w:delText>Prazo para realização</w:delText>
        </w:r>
      </w:del>
    </w:p>
    <w:p w14:paraId="0001B673" w14:textId="77777777" w:rsidR="004A36F5" w:rsidRPr="005F6B80" w:rsidDel="00A45750" w:rsidRDefault="004A36F5" w:rsidP="004A36F5">
      <w:pPr>
        <w:pStyle w:val="infoblue0"/>
        <w:rPr>
          <w:del w:id="98" w:author="Alessandro Caetano" w:date="2017-10-24T01:32:00Z"/>
        </w:rPr>
      </w:pPr>
      <w:del w:id="99" w:author="Alessandro Caetano" w:date="2017-10-24T01:32:00Z">
        <w:r w:rsidRPr="005F6B80" w:rsidDel="00A45750">
          <w:delText>[Identificar quando, em que momentos, esse tipo de teste vai ser realizado.]</w:delText>
        </w:r>
      </w:del>
    </w:p>
    <w:p w14:paraId="5CC1089B" w14:textId="77777777" w:rsidR="004A36F5" w:rsidRPr="005F6B80" w:rsidDel="00A45750" w:rsidRDefault="004A36F5" w:rsidP="004A36F5">
      <w:pPr>
        <w:pStyle w:val="Ttulo3"/>
        <w:rPr>
          <w:del w:id="100" w:author="Alessandro Caetano" w:date="2017-10-24T01:32:00Z"/>
          <w:rFonts w:ascii="Times New Roman" w:hAnsi="Times New Roman"/>
        </w:rPr>
      </w:pPr>
      <w:del w:id="101" w:author="Alessandro Caetano" w:date="2017-10-24T01:32:00Z">
        <w:r w:rsidRPr="005F6B80" w:rsidDel="00A45750">
          <w:rPr>
            <w:rFonts w:ascii="Times New Roman" w:hAnsi="Times New Roman"/>
          </w:rPr>
          <w:delText>Recursos necessários</w:delText>
        </w:r>
      </w:del>
    </w:p>
    <w:p w14:paraId="7474104D" w14:textId="77777777" w:rsidR="004A36F5" w:rsidRPr="005F6B80" w:rsidDel="00A45750" w:rsidRDefault="004A36F5" w:rsidP="004A36F5">
      <w:pPr>
        <w:pStyle w:val="infoblue0"/>
        <w:rPr>
          <w:del w:id="102" w:author="Alessandro Caetano" w:date="2017-10-24T01:32:00Z"/>
        </w:rPr>
      </w:pPr>
      <w:del w:id="103" w:author="Alessandro Caetano" w:date="2017-10-24T01:32:00Z">
        <w:r w:rsidRPr="005F6B80" w:rsidDel="00A45750">
          <w:delText>[Identificar os recursos necessários para o teste, sejam humanos, de software ou de hardware. Se forem testes que envolvam um ambiente controlado pela equipe de Infra-estrutura (ambiente de Homologação ou Produção), é importante repassar as informações do plano para essa equipe.]</w:delText>
        </w:r>
      </w:del>
    </w:p>
    <w:p w14:paraId="23A25A8D" w14:textId="77777777" w:rsidR="004A36F5" w:rsidRPr="005F6B80" w:rsidDel="00A45750" w:rsidRDefault="004A36F5" w:rsidP="004A36F5">
      <w:pPr>
        <w:pStyle w:val="Ttulo3"/>
        <w:rPr>
          <w:del w:id="104" w:author="Alessandro Caetano" w:date="2017-10-24T01:32:00Z"/>
          <w:rFonts w:ascii="Times New Roman" w:hAnsi="Times New Roman"/>
        </w:rPr>
      </w:pPr>
      <w:del w:id="105" w:author="Alessandro Caetano" w:date="2017-10-24T01:32:00Z">
        <w:r w:rsidRPr="005F6B80" w:rsidDel="00A45750">
          <w:rPr>
            <w:rFonts w:ascii="Times New Roman" w:hAnsi="Times New Roman"/>
          </w:rPr>
          <w:delText>Requisitos a serem testados</w:delText>
        </w:r>
      </w:del>
    </w:p>
    <w:p w14:paraId="2678A160" w14:textId="77777777" w:rsidR="004A36F5" w:rsidRPr="005F6B80" w:rsidDel="00A45750" w:rsidRDefault="004A36F5" w:rsidP="004A36F5">
      <w:pPr>
        <w:pStyle w:val="infoblue0"/>
        <w:rPr>
          <w:del w:id="106" w:author="Alessandro Caetano" w:date="2017-10-24T01:32:00Z"/>
        </w:rPr>
      </w:pPr>
      <w:del w:id="107" w:author="Alessandro Caetano" w:date="2017-10-24T01:32:00Z">
        <w:r w:rsidRPr="005F6B80" w:rsidDel="00A45750">
          <w:delText>[Identificar quais requisitos do sistema serão submetidos a esse tipo de teste. Por exemplo, pode ser que exista um requisito de desempenho relacionado a um ou dois casos de uso somente e sendo assim não teria sentido submeter todo o sistema ao teste.]</w:delText>
        </w:r>
      </w:del>
    </w:p>
    <w:p w14:paraId="7CD3A4A8" w14:textId="77777777" w:rsidR="004A36F5" w:rsidRPr="005F6B80" w:rsidDel="00A45750" w:rsidRDefault="004A36F5" w:rsidP="004A36F5">
      <w:pPr>
        <w:pStyle w:val="Ttulo3"/>
        <w:rPr>
          <w:del w:id="108" w:author="Alessandro Caetano" w:date="2017-10-24T01:32:00Z"/>
          <w:rFonts w:ascii="Times New Roman" w:hAnsi="Times New Roman"/>
        </w:rPr>
      </w:pPr>
      <w:del w:id="109" w:author="Alessandro Caetano" w:date="2017-10-24T01:32:00Z">
        <w:r w:rsidRPr="005F6B80" w:rsidDel="00A45750">
          <w:rPr>
            <w:rFonts w:ascii="Times New Roman" w:hAnsi="Times New Roman"/>
          </w:rPr>
          <w:delText>Casos de Teste</w:delText>
        </w:r>
      </w:del>
    </w:p>
    <w:p w14:paraId="5E60B77E" w14:textId="77777777" w:rsidR="004A36F5" w:rsidRPr="005F6B80" w:rsidDel="00A45750" w:rsidRDefault="004A36F5" w:rsidP="004A36F5">
      <w:pPr>
        <w:pStyle w:val="infoblue0"/>
        <w:rPr>
          <w:del w:id="110" w:author="Alessandro Caetano" w:date="2017-10-24T01:32:00Z"/>
        </w:rPr>
      </w:pPr>
      <w:del w:id="111" w:author="Alessandro Caetano" w:date="2017-10-24T01:32:00Z">
        <w:r w:rsidRPr="005F6B80" w:rsidDel="00A45750">
          <w:delText>[Um caso de teste descreve um cenário de teste, com os dados que devem ser entrado e o resultado que é esperado com esses dados.]</w:delText>
        </w:r>
      </w:del>
    </w:p>
    <w:p w14:paraId="3F6C3D5B" w14:textId="77777777" w:rsidR="004A36F5" w:rsidRPr="004A36F5" w:rsidDel="00A45750" w:rsidRDefault="004A36F5" w:rsidP="004A36F5">
      <w:pPr>
        <w:rPr>
          <w:del w:id="112" w:author="Alessandro Caetano" w:date="2017-10-24T01:32:00Z"/>
        </w:rPr>
      </w:pPr>
    </w:p>
    <w:p w14:paraId="367AAB12" w14:textId="77777777" w:rsidR="005D3D37" w:rsidRPr="005F6B80" w:rsidDel="00A45750" w:rsidRDefault="00290065" w:rsidP="005D3D37">
      <w:pPr>
        <w:pStyle w:val="Ttulo2"/>
        <w:rPr>
          <w:del w:id="113" w:author="Alessandro Caetano" w:date="2017-10-24T01:32:00Z"/>
          <w:rFonts w:ascii="Times New Roman" w:hAnsi="Times New Roman"/>
        </w:rPr>
      </w:pPr>
      <w:del w:id="114" w:author="Alessandro Caetano" w:date="2017-10-24T01:32:00Z">
        <w:r w:rsidDel="00A45750">
          <w:rPr>
            <w:rFonts w:ascii="Times New Roman" w:hAnsi="Times New Roman"/>
          </w:rPr>
          <w:delText xml:space="preserve"> Teste </w:delText>
        </w:r>
        <w:r w:rsidR="00E33630" w:rsidDel="00A45750">
          <w:rPr>
            <w:rFonts w:ascii="Times New Roman" w:hAnsi="Times New Roman"/>
          </w:rPr>
          <w:delText>Não-funcional</w:delText>
        </w:r>
        <w:r w:rsidDel="00A45750">
          <w:rPr>
            <w:rFonts w:ascii="Times New Roman" w:hAnsi="Times New Roman"/>
          </w:rPr>
          <w:delText xml:space="preserve"> -&gt; </w:delText>
        </w:r>
        <w:r w:rsidR="004A36F5" w:rsidRPr="005F6B80" w:rsidDel="00A45750">
          <w:rPr>
            <w:rFonts w:ascii="Times New Roman" w:hAnsi="Times New Roman"/>
          </w:rPr>
          <w:delText xml:space="preserve">Teste </w:delText>
        </w:r>
        <w:r w:rsidR="004A36F5" w:rsidDel="00A45750">
          <w:rPr>
            <w:rFonts w:ascii="Times New Roman" w:hAnsi="Times New Roman"/>
          </w:rPr>
          <w:delText>de Usabilidade</w:delText>
        </w:r>
      </w:del>
    </w:p>
    <w:p w14:paraId="1B01914E" w14:textId="77777777" w:rsidR="005D3D37" w:rsidRPr="005F6B80" w:rsidDel="00A45750" w:rsidRDefault="00A55DAA" w:rsidP="00A55DAA">
      <w:pPr>
        <w:pStyle w:val="infoblue0"/>
        <w:jc w:val="both"/>
        <w:rPr>
          <w:del w:id="115" w:author="Alessandro Caetano" w:date="2017-10-24T01:32:00Z"/>
        </w:rPr>
      </w:pPr>
      <w:ins w:id="116" w:author="Pedraça" w:date="2017-10-23T20:20:00Z">
        <w:del w:id="117" w:author="Alessandro Caetano" w:date="2017-10-24T01:32:00Z">
          <w:r w:rsidDel="00A45750">
            <w:delText>O teste de usabilidade tem o objetivo de encontrar defeito</w:delText>
          </w:r>
        </w:del>
      </w:ins>
      <w:ins w:id="118" w:author="Pedraça" w:date="2017-10-23T20:21:00Z">
        <w:del w:id="119" w:author="Alessandro Caetano" w:date="2017-10-24T01:32:00Z">
          <w:r w:rsidDel="00A45750">
            <w:delText>s/falhas de usabilidade na interface</w:delText>
          </w:r>
        </w:del>
      </w:ins>
      <w:ins w:id="120" w:author="Pedraça" w:date="2017-10-23T20:20:00Z">
        <w:del w:id="121" w:author="Alessandro Caetano" w:date="2017-10-24T01:32:00Z">
          <w:r w:rsidDel="00A45750">
            <w:delText xml:space="preserve"> </w:delText>
          </w:r>
        </w:del>
      </w:ins>
      <w:ins w:id="122" w:author="Pedraça" w:date="2017-10-23T20:21:00Z">
        <w:del w:id="123" w:author="Alessandro Caetano" w:date="2017-10-24T01:32:00Z">
          <w:r w:rsidDel="00A45750">
            <w:delText>d</w:delText>
          </w:r>
        </w:del>
      </w:ins>
      <w:ins w:id="124" w:author="Pedraça" w:date="2017-10-23T20:20:00Z">
        <w:del w:id="125" w:author="Alessandro Caetano" w:date="2017-10-24T01:32:00Z">
          <w:r w:rsidDel="00A45750">
            <w:delText>o sistema constru</w:delText>
          </w:r>
        </w:del>
      </w:ins>
      <w:ins w:id="126" w:author="Pedraça" w:date="2017-10-23T20:21:00Z">
        <w:del w:id="127" w:author="Alessandro Caetano" w:date="2017-10-24T01:32:00Z">
          <w:r w:rsidDel="00A45750">
            <w:delText>ído pela equipe de desenvolvimento. É um teste</w:delText>
          </w:r>
        </w:del>
      </w:ins>
      <w:ins w:id="128" w:author="Pedraça" w:date="2017-10-23T20:22:00Z">
        <w:del w:id="129" w:author="Alessandro Caetano" w:date="2017-10-24T01:32:00Z">
          <w:r w:rsidDel="00A45750">
            <w:delText xml:space="preserve"> que utiliza técnica de teste caixa preta e nível de teste de aceitaç</w:delText>
          </w:r>
          <w:r w:rsidR="006E1E28" w:rsidDel="00A45750">
            <w:delText>ão (pois sua aplicação se d</w:delText>
          </w:r>
        </w:del>
      </w:ins>
      <w:ins w:id="130" w:author="Pedraça" w:date="2017-10-23T20:23:00Z">
        <w:del w:id="131" w:author="Alessandro Caetano" w:date="2017-10-24T01:32:00Z">
          <w:r w:rsidR="006E1E28" w:rsidDel="00A45750">
            <w:delText>á na interação dos usuários finais com o sistema desenvolvido). Além de ser um dos últimos testes a ser aplicado.</w:delText>
          </w:r>
        </w:del>
      </w:ins>
      <w:ins w:id="132" w:author="Pedraça" w:date="2017-10-23T20:20:00Z">
        <w:del w:id="133" w:author="Alessandro Caetano" w:date="2017-10-24T01:32:00Z">
          <w:r w:rsidDel="00A45750">
            <w:delText xml:space="preserve"> </w:delText>
          </w:r>
        </w:del>
      </w:ins>
    </w:p>
    <w:p w14:paraId="263026EB" w14:textId="77777777" w:rsidR="005D3D37" w:rsidRPr="005F6B80" w:rsidDel="00A45750" w:rsidRDefault="005D3D37" w:rsidP="005D3D37">
      <w:pPr>
        <w:pStyle w:val="Ttulo3"/>
        <w:rPr>
          <w:del w:id="134" w:author="Alessandro Caetano" w:date="2017-10-24T01:32:00Z"/>
          <w:rFonts w:ascii="Times New Roman" w:hAnsi="Times New Roman"/>
        </w:rPr>
      </w:pPr>
      <w:del w:id="135" w:author="Alessandro Caetano" w:date="2017-10-24T01:32:00Z">
        <w:r w:rsidRPr="005F6B80" w:rsidDel="00A45750">
          <w:rPr>
            <w:rFonts w:ascii="Times New Roman" w:hAnsi="Times New Roman"/>
          </w:rPr>
          <w:delText>Prazo para realização</w:delText>
        </w:r>
      </w:del>
    </w:p>
    <w:p w14:paraId="2051C716" w14:textId="77777777" w:rsidR="005D3D37" w:rsidDel="00A45750" w:rsidRDefault="005D3D37" w:rsidP="005D3D37">
      <w:pPr>
        <w:pStyle w:val="infoblue0"/>
        <w:rPr>
          <w:del w:id="136" w:author="Alessandro Caetano" w:date="2017-10-24T01:32:00Z"/>
        </w:rPr>
      </w:pPr>
      <w:del w:id="137" w:author="Alessandro Caetano" w:date="2017-10-24T01:32:00Z">
        <w:r w:rsidRPr="005F6B80" w:rsidDel="00A45750">
          <w:delText>[Identificar quando, em que momentos, esse tipo de teste vai ser realizado.]</w:delText>
        </w:r>
      </w:del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04"/>
        <w:gridCol w:w="3129"/>
        <w:gridCol w:w="1843"/>
        <w:gridCol w:w="2047"/>
      </w:tblGrid>
      <w:tr w:rsidR="007C76C5" w:rsidRPr="005F6B80" w:rsidDel="00A45750" w14:paraId="336D8404" w14:textId="77777777" w:rsidTr="00B60BFC">
        <w:trPr>
          <w:del w:id="138" w:author="Alessandro Caetano" w:date="2017-10-24T01:32:00Z"/>
        </w:trPr>
        <w:tc>
          <w:tcPr>
            <w:tcW w:w="1504" w:type="dxa"/>
          </w:tcPr>
          <w:p w14:paraId="7C4F55EE" w14:textId="77777777" w:rsidR="007C76C5" w:rsidRPr="005F6B80" w:rsidDel="00A45750" w:rsidRDefault="007C76C5" w:rsidP="00B60BFC">
            <w:pPr>
              <w:pStyle w:val="Corpodetexto"/>
              <w:ind w:left="0"/>
              <w:jc w:val="center"/>
              <w:rPr>
                <w:del w:id="139" w:author="Alessandro Caetano" w:date="2017-10-24T01:32:00Z"/>
                <w:rFonts w:ascii="Times New Roman" w:hAnsi="Times New Roman"/>
                <w:b/>
              </w:rPr>
            </w:pPr>
            <w:del w:id="140" w:author="Alessandro Caetano" w:date="2017-10-24T01:32:00Z">
              <w:r w:rsidRPr="005F6B80" w:rsidDel="00A45750">
                <w:rPr>
                  <w:rFonts w:ascii="Times New Roman" w:hAnsi="Times New Roman"/>
                  <w:b/>
                </w:rPr>
                <w:delText>Nível de Teste</w:delText>
              </w:r>
            </w:del>
          </w:p>
        </w:tc>
        <w:tc>
          <w:tcPr>
            <w:tcW w:w="3129" w:type="dxa"/>
          </w:tcPr>
          <w:p w14:paraId="0AA07B7B" w14:textId="77777777" w:rsidR="007C76C5" w:rsidRPr="005F6B80" w:rsidDel="00A45750" w:rsidRDefault="007C76C5" w:rsidP="00B60BFC">
            <w:pPr>
              <w:pStyle w:val="Corpodetexto"/>
              <w:ind w:left="0"/>
              <w:jc w:val="center"/>
              <w:rPr>
                <w:del w:id="141" w:author="Alessandro Caetano" w:date="2017-10-24T01:32:00Z"/>
                <w:rFonts w:ascii="Times New Roman" w:hAnsi="Times New Roman"/>
                <w:b/>
              </w:rPr>
            </w:pPr>
            <w:commentRangeStart w:id="142"/>
            <w:del w:id="143" w:author="Alessandro Caetano" w:date="2017-10-24T01:32:00Z">
              <w:r w:rsidDel="00A45750">
                <w:rPr>
                  <w:rFonts w:ascii="Times New Roman" w:hAnsi="Times New Roman"/>
                  <w:b/>
                </w:rPr>
                <w:delText>Quando</w:delText>
              </w:r>
              <w:r w:rsidRPr="005F6B80" w:rsidDel="00A45750">
                <w:rPr>
                  <w:rFonts w:ascii="Times New Roman" w:hAnsi="Times New Roman"/>
                  <w:b/>
                </w:rPr>
                <w:delText xml:space="preserve"> Realiza</w:delText>
              </w:r>
              <w:r w:rsidDel="00A45750">
                <w:rPr>
                  <w:rFonts w:ascii="Times New Roman" w:hAnsi="Times New Roman"/>
                  <w:b/>
                </w:rPr>
                <w:delText>r</w:delText>
              </w:r>
              <w:commentRangeEnd w:id="142"/>
              <w:r w:rsidDel="00A45750">
                <w:rPr>
                  <w:rStyle w:val="Refdecomentrio"/>
                  <w:rFonts w:ascii="Times New Roman" w:hAnsi="Times New Roman"/>
                </w:rPr>
                <w:commentReference w:id="142"/>
              </w:r>
            </w:del>
          </w:p>
        </w:tc>
        <w:tc>
          <w:tcPr>
            <w:tcW w:w="1843" w:type="dxa"/>
          </w:tcPr>
          <w:p w14:paraId="49ADE670" w14:textId="77777777" w:rsidR="007C76C5" w:rsidRPr="005F6B80" w:rsidDel="00A45750" w:rsidRDefault="007C76C5" w:rsidP="00B60BFC">
            <w:pPr>
              <w:pStyle w:val="Corpodetexto"/>
              <w:ind w:left="0"/>
              <w:jc w:val="center"/>
              <w:rPr>
                <w:del w:id="144" w:author="Alessandro Caetano" w:date="2017-10-24T01:32:00Z"/>
                <w:rFonts w:ascii="Times New Roman" w:hAnsi="Times New Roman"/>
                <w:b/>
              </w:rPr>
            </w:pPr>
            <w:del w:id="145" w:author="Alessandro Caetano" w:date="2017-10-24T01:32:00Z">
              <w:r w:rsidRPr="005F6B80" w:rsidDel="00A45750">
                <w:rPr>
                  <w:rFonts w:ascii="Times New Roman" w:hAnsi="Times New Roman"/>
                  <w:b/>
                </w:rPr>
                <w:delText>Data</w:delText>
              </w:r>
              <w:r w:rsidDel="00A45750">
                <w:rPr>
                  <w:rFonts w:ascii="Times New Roman" w:hAnsi="Times New Roman"/>
                  <w:b/>
                </w:rPr>
                <w:delText xml:space="preserve"> Inicio </w:delText>
              </w:r>
            </w:del>
          </w:p>
        </w:tc>
        <w:tc>
          <w:tcPr>
            <w:tcW w:w="2047" w:type="dxa"/>
          </w:tcPr>
          <w:p w14:paraId="2F6E3ED7" w14:textId="77777777" w:rsidR="007C76C5" w:rsidRPr="005F6B80" w:rsidDel="00A45750" w:rsidRDefault="007C76C5" w:rsidP="00B60BFC">
            <w:pPr>
              <w:pStyle w:val="Corpodetexto"/>
              <w:ind w:left="0"/>
              <w:jc w:val="center"/>
              <w:rPr>
                <w:del w:id="146" w:author="Alessandro Caetano" w:date="2017-10-24T01:32:00Z"/>
                <w:rFonts w:ascii="Times New Roman" w:hAnsi="Times New Roman"/>
                <w:b/>
              </w:rPr>
            </w:pPr>
            <w:del w:id="147" w:author="Alessandro Caetano" w:date="2017-10-24T01:32:00Z">
              <w:r w:rsidDel="00A45750">
                <w:rPr>
                  <w:rFonts w:ascii="Times New Roman" w:hAnsi="Times New Roman"/>
                  <w:b/>
                </w:rPr>
                <w:delText>Data Fim (Previsão)</w:delText>
              </w:r>
            </w:del>
          </w:p>
        </w:tc>
      </w:tr>
      <w:tr w:rsidR="007C76C5" w:rsidRPr="005F6B80" w:rsidDel="00A45750" w14:paraId="73A1D2ED" w14:textId="77777777" w:rsidTr="00B60BFC">
        <w:trPr>
          <w:del w:id="148" w:author="Alessandro Caetano" w:date="2017-10-24T01:32:00Z"/>
        </w:trPr>
        <w:tc>
          <w:tcPr>
            <w:tcW w:w="1504" w:type="dxa"/>
          </w:tcPr>
          <w:p w14:paraId="0B6E52FD" w14:textId="77777777" w:rsidR="007C76C5" w:rsidRPr="005F6B80" w:rsidDel="00A45750" w:rsidRDefault="007C76C5" w:rsidP="00B60BFC">
            <w:pPr>
              <w:pStyle w:val="Corpodetexto"/>
              <w:ind w:left="0"/>
              <w:rPr>
                <w:del w:id="149" w:author="Alessandro Caetano" w:date="2017-10-24T01:32:00Z"/>
                <w:rFonts w:ascii="Times New Roman" w:hAnsi="Times New Roman"/>
                <w:b/>
                <w:i/>
                <w:sz w:val="16"/>
                <w:szCs w:val="16"/>
              </w:rPr>
            </w:pPr>
            <w:del w:id="150" w:author="Alessandro Caetano" w:date="2017-10-24T01:32:00Z">
              <w:r w:rsidRPr="005F6B80" w:rsidDel="00A45750">
                <w:rPr>
                  <w:rFonts w:ascii="Times New Roman" w:hAnsi="Times New Roman"/>
                  <w:b/>
                  <w:i/>
                  <w:sz w:val="16"/>
                  <w:szCs w:val="16"/>
                </w:rPr>
                <w:delText>Teste de aceitação</w:delText>
              </w:r>
            </w:del>
          </w:p>
        </w:tc>
        <w:tc>
          <w:tcPr>
            <w:tcW w:w="3129" w:type="dxa"/>
          </w:tcPr>
          <w:p w14:paraId="22727CF8" w14:textId="77777777" w:rsidR="007C76C5" w:rsidRPr="005F6B80" w:rsidDel="00A45750" w:rsidRDefault="007C76C5" w:rsidP="00B60BFC">
            <w:pPr>
              <w:pStyle w:val="Corpodetexto"/>
              <w:ind w:left="0"/>
              <w:rPr>
                <w:del w:id="151" w:author="Alessandro Caetano" w:date="2017-10-24T01:32:00Z"/>
                <w:rFonts w:ascii="Times New Roman" w:hAnsi="Times New Roman"/>
                <w:sz w:val="16"/>
                <w:szCs w:val="16"/>
              </w:rPr>
            </w:pPr>
            <w:ins w:id="152" w:author="Pedraça" w:date="2017-10-23T20:30:00Z">
              <w:del w:id="153" w:author="Alessandro Caetano" w:date="2017-10-24T01:32:00Z">
                <w:r w:rsidDel="00A45750">
                  <w:rPr>
                    <w:rFonts w:ascii="Times New Roman" w:hAnsi="Times New Roman"/>
                    <w:sz w:val="16"/>
                    <w:szCs w:val="16"/>
                  </w:rPr>
                  <w:delText>O teste de usabilidade será realiazado apenas quando o sistema estiver na parte final de seu desenvolvimento.</w:delText>
                </w:r>
              </w:del>
            </w:ins>
          </w:p>
        </w:tc>
        <w:tc>
          <w:tcPr>
            <w:tcW w:w="1843" w:type="dxa"/>
          </w:tcPr>
          <w:p w14:paraId="1D30ED65" w14:textId="77777777" w:rsidR="007C76C5" w:rsidRPr="005F6B80" w:rsidDel="00A45750" w:rsidRDefault="007C76C5" w:rsidP="00B60BFC">
            <w:pPr>
              <w:pStyle w:val="Corpodetexto"/>
              <w:ind w:left="0"/>
              <w:rPr>
                <w:del w:id="154" w:author="Alessandro Caetano" w:date="2017-10-24T01:32:00Z"/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47" w:type="dxa"/>
          </w:tcPr>
          <w:p w14:paraId="790FF11D" w14:textId="77777777" w:rsidR="007C76C5" w:rsidRPr="005F6B80" w:rsidDel="00A45750" w:rsidRDefault="007C76C5" w:rsidP="00B60BFC">
            <w:pPr>
              <w:pStyle w:val="Corpodetexto"/>
              <w:ind w:left="0"/>
              <w:rPr>
                <w:del w:id="155" w:author="Alessandro Caetano" w:date="2017-10-24T01:32:00Z"/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225D5CC" w14:textId="77777777" w:rsidR="007C76C5" w:rsidRPr="005F6B80" w:rsidDel="00A45750" w:rsidRDefault="007C76C5" w:rsidP="005D3D37">
      <w:pPr>
        <w:pStyle w:val="infoblue0"/>
        <w:rPr>
          <w:del w:id="156" w:author="Alessandro Caetano" w:date="2017-10-24T01:32:00Z"/>
        </w:rPr>
      </w:pPr>
    </w:p>
    <w:p w14:paraId="2087A4CA" w14:textId="77777777" w:rsidR="005D3D37" w:rsidRPr="005F6B80" w:rsidDel="00A45750" w:rsidRDefault="005D3D37" w:rsidP="005D3D37">
      <w:pPr>
        <w:pStyle w:val="Ttulo3"/>
        <w:rPr>
          <w:del w:id="157" w:author="Alessandro Caetano" w:date="2017-10-24T01:32:00Z"/>
          <w:rFonts w:ascii="Times New Roman" w:hAnsi="Times New Roman"/>
        </w:rPr>
      </w:pPr>
      <w:del w:id="158" w:author="Alessandro Caetano" w:date="2017-10-24T01:32:00Z">
        <w:r w:rsidRPr="005F6B80" w:rsidDel="00A45750">
          <w:rPr>
            <w:rFonts w:ascii="Times New Roman" w:hAnsi="Times New Roman"/>
          </w:rPr>
          <w:delText>Recursos necessários</w:delText>
        </w:r>
      </w:del>
    </w:p>
    <w:p w14:paraId="0EC99D45" w14:textId="77777777" w:rsidR="005D3D37" w:rsidDel="00A45750" w:rsidRDefault="003D08F9" w:rsidP="005D3D37">
      <w:pPr>
        <w:pStyle w:val="infoblue0"/>
        <w:rPr>
          <w:ins w:id="159" w:author="Pedraça" w:date="2017-10-23T20:32:00Z"/>
          <w:del w:id="160" w:author="Alessandro Caetano" w:date="2017-10-24T01:32:00Z"/>
        </w:rPr>
      </w:pPr>
      <w:ins w:id="161" w:author="Pedraça" w:date="2017-10-23T20:32:00Z">
        <w:del w:id="162" w:author="Alessandro Caetano" w:date="2017-10-24T01:32:00Z">
          <w:r w:rsidDel="00A45750">
            <w:delText>Os recursos necessários para realização do teste de usabilidade estão descritos a seguir:</w:delText>
          </w:r>
        </w:del>
      </w:ins>
    </w:p>
    <w:p w14:paraId="67A32945" w14:textId="77777777" w:rsidR="003D08F9" w:rsidDel="00A45750" w:rsidRDefault="00D13A3D" w:rsidP="003D08F9">
      <w:pPr>
        <w:pStyle w:val="infoblue0"/>
        <w:numPr>
          <w:ilvl w:val="0"/>
          <w:numId w:val="5"/>
        </w:numPr>
        <w:rPr>
          <w:ins w:id="163" w:author="Pedraça" w:date="2017-10-23T20:32:00Z"/>
          <w:del w:id="164" w:author="Alessandro Caetano" w:date="2017-10-24T01:32:00Z"/>
        </w:rPr>
      </w:pPr>
      <w:ins w:id="165" w:author="Pedraça" w:date="2017-10-23T20:32:00Z">
        <w:del w:id="166" w:author="Alessandro Caetano" w:date="2017-10-24T01:32:00Z">
          <w:r w:rsidDel="00A45750">
            <w:delText>Equipe de teste;</w:delText>
          </w:r>
        </w:del>
      </w:ins>
    </w:p>
    <w:p w14:paraId="797327A9" w14:textId="77777777" w:rsidR="00D13A3D" w:rsidDel="00A45750" w:rsidRDefault="00D13A3D" w:rsidP="003D08F9">
      <w:pPr>
        <w:pStyle w:val="infoblue0"/>
        <w:numPr>
          <w:ilvl w:val="0"/>
          <w:numId w:val="5"/>
        </w:numPr>
        <w:rPr>
          <w:ins w:id="167" w:author="Pedraça" w:date="2017-10-23T20:33:00Z"/>
          <w:del w:id="168" w:author="Alessandro Caetano" w:date="2017-10-24T01:32:00Z"/>
        </w:rPr>
      </w:pPr>
      <w:ins w:id="169" w:author="Pedraça" w:date="2017-10-23T20:33:00Z">
        <w:del w:id="170" w:author="Alessandro Caetano" w:date="2017-10-24T01:32:00Z">
          <w:r w:rsidDel="00A45750">
            <w:delText>Usuários do sistema desenvolvido;</w:delText>
          </w:r>
        </w:del>
      </w:ins>
    </w:p>
    <w:p w14:paraId="51C5784D" w14:textId="77777777" w:rsidR="00D13A3D" w:rsidDel="00A45750" w:rsidRDefault="004864F4" w:rsidP="003D08F9">
      <w:pPr>
        <w:pStyle w:val="infoblue0"/>
        <w:numPr>
          <w:ilvl w:val="0"/>
          <w:numId w:val="5"/>
        </w:numPr>
        <w:rPr>
          <w:ins w:id="171" w:author="Pedraça" w:date="2017-10-23T20:34:00Z"/>
          <w:del w:id="172" w:author="Alessandro Caetano" w:date="2017-10-24T01:32:00Z"/>
        </w:rPr>
      </w:pPr>
      <w:ins w:id="173" w:author="Pedraça" w:date="2017-10-23T20:34:00Z">
        <w:del w:id="174" w:author="Alessandro Caetano" w:date="2017-10-24T01:32:00Z">
          <w:r w:rsidRPr="005F6B80" w:rsidDel="00A45750">
            <w:delText>Celular com Android nas versões 4.4, 5.0, 5.1, 6.0, 7.0</w:delText>
          </w:r>
          <w:r w:rsidDel="00A45750">
            <w:delText>;</w:delText>
          </w:r>
        </w:del>
      </w:ins>
    </w:p>
    <w:p w14:paraId="1FA51032" w14:textId="77777777" w:rsidR="004864F4" w:rsidDel="00A45750" w:rsidRDefault="004864F4" w:rsidP="003D08F9">
      <w:pPr>
        <w:pStyle w:val="infoblue0"/>
        <w:numPr>
          <w:ilvl w:val="0"/>
          <w:numId w:val="5"/>
        </w:numPr>
        <w:rPr>
          <w:ins w:id="175" w:author="Pedraça" w:date="2017-10-23T20:35:00Z"/>
          <w:del w:id="176" w:author="Alessandro Caetano" w:date="2017-10-24T01:32:00Z"/>
        </w:rPr>
      </w:pPr>
      <w:ins w:id="177" w:author="Pedraça" w:date="2017-10-23T20:35:00Z">
        <w:del w:id="178" w:author="Alessandro Caetano" w:date="2017-10-24T01:32:00Z">
          <w:r w:rsidDel="00A45750">
            <w:delText>Sistema (app) desenvolvido;</w:delText>
          </w:r>
        </w:del>
      </w:ins>
    </w:p>
    <w:p w14:paraId="1A6B090F" w14:textId="77777777" w:rsidR="004864F4" w:rsidRPr="00F37FC7" w:rsidDel="00A45750" w:rsidRDefault="00F37FC7" w:rsidP="003D08F9">
      <w:pPr>
        <w:pStyle w:val="infoblue0"/>
        <w:numPr>
          <w:ilvl w:val="0"/>
          <w:numId w:val="5"/>
        </w:numPr>
        <w:rPr>
          <w:del w:id="179" w:author="Alessandro Caetano" w:date="2017-10-24T01:32:00Z"/>
        </w:rPr>
      </w:pPr>
      <w:ins w:id="180" w:author="Pedraça" w:date="2017-10-23T20:36:00Z">
        <w:del w:id="181" w:author="Alessandro Caetano" w:date="2017-10-24T01:32:00Z">
          <w:r w:rsidRPr="00F37FC7" w:rsidDel="00A45750">
            <w:rPr>
              <w:color w:val="222222"/>
              <w:sz w:val="18"/>
              <w:szCs w:val="18"/>
              <w:shd w:val="clear" w:color="auto" w:fill="FFFFFF"/>
            </w:rPr>
            <w:delText>AZ Screen Recorder</w:delText>
          </w:r>
        </w:del>
      </w:ins>
      <w:ins w:id="182" w:author="Pedraça" w:date="2017-10-23T20:37:00Z">
        <w:del w:id="183" w:author="Alessandro Caetano" w:date="2017-10-24T01:32:00Z">
          <w:r w:rsidDel="00A45750">
            <w:rPr>
              <w:rStyle w:val="Refdenotaderodap"/>
            </w:rPr>
            <w:footnoteReference w:id="1"/>
          </w:r>
        </w:del>
      </w:ins>
    </w:p>
    <w:p w14:paraId="17475573" w14:textId="77777777" w:rsidR="005D3D37" w:rsidRPr="005F6B80" w:rsidDel="00A45750" w:rsidRDefault="005D3D37" w:rsidP="005D3D37">
      <w:pPr>
        <w:pStyle w:val="Ttulo3"/>
        <w:rPr>
          <w:del w:id="186" w:author="Alessandro Caetano" w:date="2017-10-24T01:32:00Z"/>
          <w:rFonts w:ascii="Times New Roman" w:hAnsi="Times New Roman"/>
        </w:rPr>
      </w:pPr>
      <w:del w:id="187" w:author="Alessandro Caetano" w:date="2017-10-24T01:32:00Z">
        <w:r w:rsidRPr="005F6B80" w:rsidDel="00A45750">
          <w:rPr>
            <w:rFonts w:ascii="Times New Roman" w:hAnsi="Times New Roman"/>
          </w:rPr>
          <w:delText>Requisitos a serem testados</w:delText>
        </w:r>
      </w:del>
    </w:p>
    <w:p w14:paraId="26A5DDD1" w14:textId="77777777" w:rsidR="005D3D37" w:rsidRPr="005F6B80" w:rsidDel="00A45750" w:rsidRDefault="005D3D37" w:rsidP="005D3D37">
      <w:pPr>
        <w:pStyle w:val="infoblue0"/>
        <w:rPr>
          <w:del w:id="188" w:author="Alessandro Caetano" w:date="2017-10-24T01:32:00Z"/>
        </w:rPr>
      </w:pPr>
      <w:del w:id="189" w:author="Alessandro Caetano" w:date="2017-10-24T01:32:00Z">
        <w:r w:rsidRPr="005F6B80" w:rsidDel="00A45750">
          <w:delText>[Identificar quais requisitos do sistema serão submetidos a esse tipo de teste. Por exemplo, pode ser que exista um requisito de desempenho relacionado a um ou dois casos de uso somente e sendo assim não teria sentido submeter todo o sistema ao teste.]</w:delText>
        </w:r>
      </w:del>
    </w:p>
    <w:p w14:paraId="443B67E1" w14:textId="77777777" w:rsidR="005D3D37" w:rsidRPr="005F6B80" w:rsidDel="00A45750" w:rsidRDefault="005D3D37" w:rsidP="005D3D37">
      <w:pPr>
        <w:pStyle w:val="Ttulo3"/>
        <w:rPr>
          <w:del w:id="190" w:author="Alessandro Caetano" w:date="2017-10-24T01:32:00Z"/>
          <w:rFonts w:ascii="Times New Roman" w:hAnsi="Times New Roman"/>
        </w:rPr>
      </w:pPr>
      <w:del w:id="191" w:author="Alessandro Caetano" w:date="2017-10-24T01:32:00Z">
        <w:r w:rsidRPr="005F6B80" w:rsidDel="00A45750">
          <w:rPr>
            <w:rFonts w:ascii="Times New Roman" w:hAnsi="Times New Roman"/>
          </w:rPr>
          <w:delText>Casos de Teste</w:delText>
        </w:r>
      </w:del>
    </w:p>
    <w:p w14:paraId="360CEB1F" w14:textId="77777777" w:rsidR="004A36F5" w:rsidRPr="005F6B80" w:rsidDel="00A45750" w:rsidRDefault="005D3D37" w:rsidP="005D3D37">
      <w:pPr>
        <w:pStyle w:val="infoblue0"/>
        <w:rPr>
          <w:del w:id="192" w:author="Alessandro Caetano" w:date="2017-10-24T01:32:00Z"/>
        </w:rPr>
      </w:pPr>
      <w:del w:id="193" w:author="Alessandro Caetano" w:date="2017-10-24T01:32:00Z">
        <w:r w:rsidRPr="005F6B80" w:rsidDel="00A45750">
          <w:delText>[Um caso de teste descreve um cenário de teste, com os dados que devem ser entrado e o resultado que é esperado com esses dados.]</w:delText>
        </w:r>
      </w:del>
    </w:p>
    <w:bookmarkEnd w:id="41"/>
    <w:p w14:paraId="28A4C992" w14:textId="77777777" w:rsidR="008A4710" w:rsidRPr="005F6B80" w:rsidRDefault="008A4710">
      <w:pPr>
        <w:pStyle w:val="InfoBlue"/>
        <w:rPr>
          <w:rFonts w:ascii="Times New Roman" w:hAnsi="Times New Roman"/>
        </w:rPr>
      </w:pPr>
    </w:p>
    <w:sectPr w:rsidR="008A4710" w:rsidRPr="005F6B80" w:rsidSect="00564EBD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5" w:author="Pedraça" w:date="2017-10-23T20:15:00Z" w:initials="P">
    <w:p w14:paraId="295B758F" w14:textId="77777777" w:rsidR="001D366B" w:rsidRDefault="001D366B">
      <w:pPr>
        <w:pStyle w:val="Textodecomentrio"/>
      </w:pPr>
      <w:r>
        <w:rPr>
          <w:rStyle w:val="Refdecomentrio"/>
        </w:rPr>
        <w:annotationRef/>
      </w:r>
      <w:r>
        <w:t>Colocar uma palavra melhor</w:t>
      </w:r>
      <w:r w:rsidR="002500A8">
        <w:t>. Não consegui pensar numa melhor kkkk</w:t>
      </w:r>
    </w:p>
  </w:comment>
  <w:comment w:id="142" w:author="Pedraça" w:date="2017-10-23T20:30:00Z" w:initials="P">
    <w:p w14:paraId="34B9CA96" w14:textId="77777777" w:rsidR="007C76C5" w:rsidRDefault="007C76C5" w:rsidP="007C76C5">
      <w:pPr>
        <w:pStyle w:val="Textodecomentrio"/>
      </w:pPr>
      <w:r>
        <w:rPr>
          <w:rStyle w:val="Refdecomentrio"/>
        </w:rPr>
        <w:annotationRef/>
      </w:r>
      <w:r>
        <w:t>Colocar uma palavra melhor. Não consegui pensar numa melhor kkkk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5B758F" w15:done="0"/>
  <w15:commentEx w15:paraId="34B9CA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5B758F" w16cid:durableId="1D991672"/>
  <w16cid:commentId w16cid:paraId="34B9CA96" w16cid:durableId="1D991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B9531" w14:textId="77777777" w:rsidR="007A1F95" w:rsidRDefault="007A1F95">
      <w:pPr>
        <w:spacing w:line="240" w:lineRule="auto"/>
      </w:pPr>
      <w:r>
        <w:separator/>
      </w:r>
    </w:p>
  </w:endnote>
  <w:endnote w:type="continuationSeparator" w:id="0">
    <w:p w14:paraId="1A33348A" w14:textId="77777777" w:rsidR="007A1F95" w:rsidRDefault="007A1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03824" w14:textId="77777777" w:rsidR="008A4710" w:rsidRDefault="00564EB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471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471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C26AB98" w14:textId="77777777" w:rsidR="008A4710" w:rsidRDefault="008A47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BB45B" w14:textId="77777777" w:rsidR="00222DE6" w:rsidRDefault="00222DE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ADEC5" w14:textId="77777777" w:rsidR="00222DE6" w:rsidRDefault="00222DE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103"/>
      <w:gridCol w:w="1723"/>
    </w:tblGrid>
    <w:tr w:rsidR="008A4710" w14:paraId="6E35B2E8" w14:textId="77777777">
      <w:tc>
        <w:tcPr>
          <w:tcW w:w="2660" w:type="dxa"/>
          <w:tcBorders>
            <w:top w:val="nil"/>
            <w:left w:val="nil"/>
            <w:bottom w:val="nil"/>
            <w:right w:val="nil"/>
          </w:tcBorders>
        </w:tcPr>
        <w:p w14:paraId="44956884" w14:textId="77777777" w:rsidR="008A4710" w:rsidRPr="008A4710" w:rsidRDefault="008A4710">
          <w:pPr>
            <w:ind w:right="360"/>
            <w:rPr>
              <w:sz w:val="18"/>
              <w:szCs w:val="18"/>
            </w:rPr>
          </w:pPr>
          <w:r w:rsidRPr="008A4710">
            <w:rPr>
              <w:sz w:val="18"/>
              <w:szCs w:val="18"/>
            </w:rPr>
            <w:t>http://www.cos.ufrj.br/~ese</w:t>
          </w:r>
        </w:p>
      </w:tc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14:paraId="32D7770E" w14:textId="77777777" w:rsidR="008A4710" w:rsidRPr="008A4710" w:rsidRDefault="008A4710">
          <w:pPr>
            <w:jc w:val="center"/>
            <w:rPr>
              <w:rFonts w:ascii="Verdana" w:hAnsi="Verdana"/>
            </w:rPr>
          </w:pPr>
          <w:r w:rsidRPr="008A4710">
            <w:rPr>
              <w:rFonts w:ascii="Verdana" w:hAnsi="Verdana"/>
              <w:b/>
            </w:rPr>
            <w:t>LENS</w:t>
          </w:r>
          <w:r w:rsidRPr="008A4710">
            <w:rPr>
              <w:rFonts w:ascii="Verdana" w:hAnsi="Verdana"/>
            </w:rPr>
            <w:t xml:space="preserve"> – Laboratório de Engenharia de Software</w:t>
          </w:r>
        </w:p>
      </w:tc>
      <w:tc>
        <w:tcPr>
          <w:tcW w:w="1723" w:type="dxa"/>
          <w:tcBorders>
            <w:top w:val="nil"/>
            <w:left w:val="nil"/>
            <w:bottom w:val="nil"/>
            <w:right w:val="nil"/>
          </w:tcBorders>
        </w:tcPr>
        <w:p w14:paraId="0EFF2B88" w14:textId="77777777" w:rsidR="008A4710" w:rsidRDefault="008A4710">
          <w:pPr>
            <w:jc w:val="right"/>
          </w:pPr>
          <w:r>
            <w:t xml:space="preserve">Página </w:t>
          </w:r>
          <w:r w:rsidR="00564EB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564EBD">
            <w:rPr>
              <w:rStyle w:val="Nmerodepgina"/>
            </w:rPr>
            <w:fldChar w:fldCharType="separate"/>
          </w:r>
          <w:r w:rsidR="00F37FC7">
            <w:rPr>
              <w:rStyle w:val="Nmerodepgina"/>
              <w:noProof/>
            </w:rPr>
            <w:t>6</w:t>
          </w:r>
          <w:r w:rsidR="00564EBD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7A1F95">
            <w:fldChar w:fldCharType="begin"/>
          </w:r>
          <w:r w:rsidR="007A1F95">
            <w:instrText xml:space="preserve"> NUMPAGES  \* MERGEFORMAT </w:instrText>
          </w:r>
          <w:r w:rsidR="007A1F95">
            <w:fldChar w:fldCharType="separate"/>
          </w:r>
          <w:r w:rsidR="00F37FC7" w:rsidRPr="00F37FC7">
            <w:rPr>
              <w:rStyle w:val="Nmerodepgina"/>
              <w:noProof/>
            </w:rPr>
            <w:t>7</w:t>
          </w:r>
          <w:r w:rsidR="007A1F95">
            <w:rPr>
              <w:rStyle w:val="Nmerodepgina"/>
              <w:noProof/>
            </w:rPr>
            <w:fldChar w:fldCharType="end"/>
          </w:r>
        </w:p>
      </w:tc>
    </w:tr>
  </w:tbl>
  <w:p w14:paraId="1D1D5875" w14:textId="77777777" w:rsidR="008A4710" w:rsidRDefault="008A4710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45FA6" w14:textId="77777777" w:rsidR="008A4710" w:rsidRDefault="008A47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FFFF2" w14:textId="77777777" w:rsidR="007A1F95" w:rsidRDefault="007A1F95">
      <w:pPr>
        <w:spacing w:line="240" w:lineRule="auto"/>
      </w:pPr>
      <w:r>
        <w:separator/>
      </w:r>
    </w:p>
  </w:footnote>
  <w:footnote w:type="continuationSeparator" w:id="0">
    <w:p w14:paraId="42FB208F" w14:textId="77777777" w:rsidR="007A1F95" w:rsidRDefault="007A1F95">
      <w:pPr>
        <w:spacing w:line="240" w:lineRule="auto"/>
      </w:pPr>
      <w:r>
        <w:continuationSeparator/>
      </w:r>
    </w:p>
  </w:footnote>
  <w:footnote w:id="1">
    <w:p w14:paraId="10137E20" w14:textId="77777777" w:rsidR="00F37FC7" w:rsidDel="00A45750" w:rsidRDefault="00F37FC7">
      <w:pPr>
        <w:pStyle w:val="Textodenotaderodap"/>
        <w:rPr>
          <w:del w:id="184" w:author="Alessandro Caetano" w:date="2017-10-24T01:32:00Z"/>
        </w:rPr>
      </w:pPr>
      <w:del w:id="185" w:author="Alessandro Caetano" w:date="2017-10-24T01:32:00Z">
        <w:r w:rsidDel="00A45750">
          <w:rPr>
            <w:rStyle w:val="Refdenotaderodap"/>
          </w:rPr>
          <w:footnoteRef/>
        </w:r>
        <w:r w:rsidDel="00A45750">
          <w:delText xml:space="preserve"> </w:delText>
        </w:r>
        <w:r w:rsidRPr="00F37FC7" w:rsidDel="00A45750">
          <w:delText>https://az-screen-recorder.br.uptodown.com/android</w:delText>
        </w:r>
      </w:del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06A93" w14:textId="77777777" w:rsidR="00222DE6" w:rsidRDefault="00222D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63FBE" w14:textId="77777777" w:rsidR="00222DE6" w:rsidRDefault="00222DE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5F70C" w14:textId="77777777" w:rsidR="00222DE6" w:rsidRDefault="00222DE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4710" w14:paraId="4165B070" w14:textId="77777777">
      <w:tc>
        <w:tcPr>
          <w:tcW w:w="6379" w:type="dxa"/>
        </w:tcPr>
        <w:p w14:paraId="011079A3" w14:textId="77777777" w:rsidR="008A4710" w:rsidRDefault="00222DE6" w:rsidP="00222DE6">
          <w:r>
            <w:t>Issues Authenticator</w:t>
          </w:r>
        </w:p>
      </w:tc>
      <w:tc>
        <w:tcPr>
          <w:tcW w:w="3179" w:type="dxa"/>
        </w:tcPr>
        <w:p w14:paraId="70171AA2" w14:textId="77777777" w:rsidR="008A4710" w:rsidRDefault="008A4710">
          <w:pPr>
            <w:tabs>
              <w:tab w:val="left" w:pos="1135"/>
            </w:tabs>
            <w:spacing w:before="40"/>
            <w:ind w:right="68"/>
          </w:pPr>
        </w:p>
      </w:tc>
    </w:tr>
    <w:tr w:rsidR="008A4710" w14:paraId="1F5A74B8" w14:textId="77777777">
      <w:tc>
        <w:tcPr>
          <w:tcW w:w="6379" w:type="dxa"/>
        </w:tcPr>
        <w:p w14:paraId="752E9A2B" w14:textId="77777777" w:rsidR="008A4710" w:rsidRDefault="00564EBD">
          <w:r>
            <w:fldChar w:fldCharType="begin"/>
          </w:r>
          <w:r w:rsidR="008A4710">
            <w:instrText xml:space="preserve"> REF nomeDoc \h </w:instrText>
          </w:r>
          <w:r>
            <w:fldChar w:fldCharType="separate"/>
          </w:r>
          <w:r w:rsidR="008A4710">
            <w:t>Plano de Testes</w:t>
          </w:r>
          <w:r>
            <w:fldChar w:fldCharType="end"/>
          </w:r>
        </w:p>
      </w:tc>
      <w:tc>
        <w:tcPr>
          <w:tcW w:w="3179" w:type="dxa"/>
        </w:tcPr>
        <w:p w14:paraId="17DD4987" w14:textId="77777777" w:rsidR="008A4710" w:rsidRDefault="007A1F95" w:rsidP="00222DE6">
          <w:r>
            <w:fldChar w:fldCharType="begin"/>
          </w:r>
          <w:r>
            <w:instrText xml:space="preserve"> REF versao \h  \* MERGEFORMAT </w:instrText>
          </w:r>
          <w:r>
            <w:fldChar w:fldCharType="separate"/>
          </w:r>
          <w:r w:rsidR="00222DE6">
            <w:t>Versão 1.0</w:t>
          </w:r>
          <w:r>
            <w:fldChar w:fldCharType="end"/>
          </w:r>
        </w:p>
      </w:tc>
    </w:tr>
  </w:tbl>
  <w:p w14:paraId="6C3C84EB" w14:textId="77777777" w:rsidR="008A4710" w:rsidRDefault="008A4710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B1C40" w14:textId="77777777" w:rsidR="008A4710" w:rsidRDefault="008A47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373A45"/>
    <w:multiLevelType w:val="hybridMultilevel"/>
    <w:tmpl w:val="2EA01868"/>
    <w:lvl w:ilvl="0" w:tplc="92B0F36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448BA"/>
    <w:multiLevelType w:val="hybridMultilevel"/>
    <w:tmpl w:val="7A3274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3E6D14"/>
    <w:multiLevelType w:val="hybridMultilevel"/>
    <w:tmpl w:val="33246B78"/>
    <w:lvl w:ilvl="0" w:tplc="48DA32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0357F9"/>
    <w:multiLevelType w:val="hybridMultilevel"/>
    <w:tmpl w:val="372059AA"/>
    <w:lvl w:ilvl="0" w:tplc="D306069E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ssandro Caetano">
    <w15:presenceInfo w15:providerId="Windows Live" w15:userId="51817306b97896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1NzGzMLA0MDW2sDBU0lEKTi0uzszPAykwrAUAcRryjCwAAAA="/>
  </w:docVars>
  <w:rsids>
    <w:rsidRoot w:val="0031537C"/>
    <w:rsid w:val="00053E68"/>
    <w:rsid w:val="000D74CE"/>
    <w:rsid w:val="00104654"/>
    <w:rsid w:val="0013158E"/>
    <w:rsid w:val="00131810"/>
    <w:rsid w:val="001707BB"/>
    <w:rsid w:val="0019278B"/>
    <w:rsid w:val="001A63EA"/>
    <w:rsid w:val="001D366B"/>
    <w:rsid w:val="001E375B"/>
    <w:rsid w:val="00222DE6"/>
    <w:rsid w:val="00237CA2"/>
    <w:rsid w:val="002500A8"/>
    <w:rsid w:val="00290065"/>
    <w:rsid w:val="002F3376"/>
    <w:rsid w:val="0031537C"/>
    <w:rsid w:val="00331735"/>
    <w:rsid w:val="00350C49"/>
    <w:rsid w:val="003D08F9"/>
    <w:rsid w:val="004436ED"/>
    <w:rsid w:val="004864F4"/>
    <w:rsid w:val="004A36F5"/>
    <w:rsid w:val="00547D8B"/>
    <w:rsid w:val="00564EBD"/>
    <w:rsid w:val="00590DBD"/>
    <w:rsid w:val="005B4BDC"/>
    <w:rsid w:val="005D3D37"/>
    <w:rsid w:val="005F6B80"/>
    <w:rsid w:val="00645151"/>
    <w:rsid w:val="00652FE1"/>
    <w:rsid w:val="00676E2F"/>
    <w:rsid w:val="0069172B"/>
    <w:rsid w:val="006D77DC"/>
    <w:rsid w:val="006E1E28"/>
    <w:rsid w:val="0070589F"/>
    <w:rsid w:val="00722D1B"/>
    <w:rsid w:val="007A1F95"/>
    <w:rsid w:val="007C76C5"/>
    <w:rsid w:val="00810E89"/>
    <w:rsid w:val="00857CCB"/>
    <w:rsid w:val="00890903"/>
    <w:rsid w:val="008A4710"/>
    <w:rsid w:val="008E7915"/>
    <w:rsid w:val="0097186B"/>
    <w:rsid w:val="009D134B"/>
    <w:rsid w:val="00A363C1"/>
    <w:rsid w:val="00A36B37"/>
    <w:rsid w:val="00A444AD"/>
    <w:rsid w:val="00A45750"/>
    <w:rsid w:val="00A55DAA"/>
    <w:rsid w:val="00A94C71"/>
    <w:rsid w:val="00B560AF"/>
    <w:rsid w:val="00BE3E49"/>
    <w:rsid w:val="00C130CF"/>
    <w:rsid w:val="00C61ECC"/>
    <w:rsid w:val="00CA5323"/>
    <w:rsid w:val="00D13A3D"/>
    <w:rsid w:val="00DF2DBD"/>
    <w:rsid w:val="00E01943"/>
    <w:rsid w:val="00E33630"/>
    <w:rsid w:val="00EE7BA0"/>
    <w:rsid w:val="00F116FA"/>
    <w:rsid w:val="00F35908"/>
    <w:rsid w:val="00F37FC7"/>
    <w:rsid w:val="00F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19CAEB"/>
  <w15:docId w15:val="{1FFCEFB8-C3FA-4340-A041-2B66DED2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EBD"/>
    <w:pPr>
      <w:widowControl w:val="0"/>
      <w:spacing w:line="240" w:lineRule="atLeast"/>
    </w:pPr>
    <w:rPr>
      <w:lang w:eastAsia="en-US"/>
    </w:rPr>
  </w:style>
  <w:style w:type="paragraph" w:styleId="Ttulo1">
    <w:name w:val="heading 1"/>
    <w:aliases w:val="Head1,Título 1 Big,Tabla Contenido 1,Heading 1a"/>
    <w:basedOn w:val="Normal"/>
    <w:next w:val="Normal"/>
    <w:qFormat/>
    <w:rsid w:val="00564EB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aliases w:val="H2,section 1.1"/>
    <w:basedOn w:val="Ttulo1"/>
    <w:next w:val="Normal"/>
    <w:qFormat/>
    <w:rsid w:val="00564EB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rsid w:val="00564EB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564EB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64EB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64EB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64EB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64EB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64EB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64EB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64EB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64EB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564EBD"/>
    <w:pPr>
      <w:ind w:left="900" w:hanging="900"/>
    </w:pPr>
  </w:style>
  <w:style w:type="paragraph" w:styleId="Sumrio1">
    <w:name w:val="toc 1"/>
    <w:basedOn w:val="Normal"/>
    <w:next w:val="Normal"/>
    <w:semiHidden/>
    <w:rsid w:val="00564EB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564EB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564EBD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rsid w:val="00564EB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64EB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64EBD"/>
  </w:style>
  <w:style w:type="paragraph" w:customStyle="1" w:styleId="Bullet1">
    <w:name w:val="Bullet1"/>
    <w:basedOn w:val="Normal"/>
    <w:rsid w:val="00564EBD"/>
    <w:pPr>
      <w:ind w:left="720" w:hanging="432"/>
    </w:pPr>
  </w:style>
  <w:style w:type="paragraph" w:customStyle="1" w:styleId="Bullet2">
    <w:name w:val="Bullet2"/>
    <w:basedOn w:val="Normal"/>
    <w:rsid w:val="00564EBD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64EBD"/>
    <w:pPr>
      <w:keepLines/>
      <w:spacing w:after="120"/>
    </w:pPr>
  </w:style>
  <w:style w:type="paragraph" w:styleId="Corpodetexto">
    <w:name w:val="Body Text"/>
    <w:basedOn w:val="Normal"/>
    <w:rsid w:val="00564EBD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rsid w:val="00564EBD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564EB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564EB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64EB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64EB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64EB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64EB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64EBD"/>
    <w:pPr>
      <w:ind w:left="600"/>
    </w:pPr>
  </w:style>
  <w:style w:type="paragraph" w:styleId="Sumrio5">
    <w:name w:val="toc 5"/>
    <w:basedOn w:val="Normal"/>
    <w:next w:val="Normal"/>
    <w:autoRedefine/>
    <w:semiHidden/>
    <w:rsid w:val="00564EBD"/>
    <w:pPr>
      <w:ind w:left="800"/>
    </w:pPr>
  </w:style>
  <w:style w:type="paragraph" w:styleId="Sumrio6">
    <w:name w:val="toc 6"/>
    <w:basedOn w:val="Normal"/>
    <w:next w:val="Normal"/>
    <w:autoRedefine/>
    <w:semiHidden/>
    <w:rsid w:val="00564EBD"/>
    <w:pPr>
      <w:ind w:left="1000"/>
    </w:pPr>
  </w:style>
  <w:style w:type="paragraph" w:styleId="Sumrio7">
    <w:name w:val="toc 7"/>
    <w:basedOn w:val="Normal"/>
    <w:next w:val="Normal"/>
    <w:autoRedefine/>
    <w:semiHidden/>
    <w:rsid w:val="00564EBD"/>
    <w:pPr>
      <w:ind w:left="1200"/>
    </w:pPr>
  </w:style>
  <w:style w:type="paragraph" w:styleId="Sumrio8">
    <w:name w:val="toc 8"/>
    <w:basedOn w:val="Normal"/>
    <w:next w:val="Normal"/>
    <w:autoRedefine/>
    <w:semiHidden/>
    <w:rsid w:val="00564EBD"/>
    <w:pPr>
      <w:ind w:left="1400"/>
    </w:pPr>
  </w:style>
  <w:style w:type="paragraph" w:styleId="Sumrio9">
    <w:name w:val="toc 9"/>
    <w:basedOn w:val="Normal"/>
    <w:next w:val="Normal"/>
    <w:autoRedefine/>
    <w:semiHidden/>
    <w:rsid w:val="00564EBD"/>
    <w:pPr>
      <w:ind w:left="1600"/>
    </w:pPr>
  </w:style>
  <w:style w:type="paragraph" w:styleId="Corpodetexto2">
    <w:name w:val="Body Text 2"/>
    <w:basedOn w:val="Normal"/>
    <w:rsid w:val="00564EBD"/>
    <w:rPr>
      <w:i/>
      <w:color w:val="0000FF"/>
    </w:rPr>
  </w:style>
  <w:style w:type="paragraph" w:styleId="Recuodecorpodetexto">
    <w:name w:val="Body Text Indent"/>
    <w:basedOn w:val="Normal"/>
    <w:rsid w:val="00564EB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64EB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64EBD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564EBD"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rsid w:val="00564EBD"/>
    <w:rPr>
      <w:color w:val="0000FF"/>
      <w:u w:val="single"/>
    </w:rPr>
  </w:style>
  <w:style w:type="paragraph" w:styleId="Recuodecorpodetexto2">
    <w:name w:val="Body Text Indent 2"/>
    <w:basedOn w:val="Normal"/>
    <w:rsid w:val="00564EBD"/>
    <w:pPr>
      <w:ind w:left="720"/>
    </w:pPr>
  </w:style>
  <w:style w:type="character" w:styleId="Refdecomentrio">
    <w:name w:val="annotation reference"/>
    <w:basedOn w:val="Fontepargpadro"/>
    <w:semiHidden/>
    <w:rsid w:val="00564EBD"/>
    <w:rPr>
      <w:sz w:val="16"/>
    </w:rPr>
  </w:style>
  <w:style w:type="character" w:customStyle="1" w:styleId="Oculto">
    <w:name w:val="Oculto"/>
    <w:basedOn w:val="Fontepargpadro"/>
    <w:rsid w:val="00564EBD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link w:val="TextodecomentrioChar"/>
    <w:semiHidden/>
    <w:rsid w:val="00564EBD"/>
  </w:style>
  <w:style w:type="character" w:styleId="HiperlinkVisitado">
    <w:name w:val="FollowedHyperlink"/>
    <w:basedOn w:val="Fontepargpadro"/>
    <w:rsid w:val="00564EBD"/>
    <w:rPr>
      <w:color w:val="800080"/>
      <w:u w:val="single"/>
    </w:rPr>
  </w:style>
  <w:style w:type="paragraph" w:customStyle="1" w:styleId="infoblue0">
    <w:name w:val="infoblue"/>
    <w:basedOn w:val="Normal"/>
    <w:rsid w:val="00564EBD"/>
    <w:pPr>
      <w:widowControl/>
      <w:spacing w:after="120"/>
      <w:ind w:left="720"/>
    </w:pPr>
    <w:rPr>
      <w:i/>
      <w:iCs/>
      <w:color w:val="0000FF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79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915"/>
    <w:rPr>
      <w:rFonts w:ascii="Tahoma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B56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366B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D366B"/>
    <w:rPr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1D366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D54AF7-070A-47E7-A531-EBDE3326A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</Template>
  <TotalTime>0</TotalTime>
  <Pages>5</Pages>
  <Words>1416</Words>
  <Characters>7650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Banco Central do Brasil</Company>
  <LinksUpToDate>false</LinksUpToDate>
  <CharactersWithSpaces>9048</CharactersWithSpaces>
  <SharedDoc>false</SharedDoc>
  <HLinks>
    <vt:vector size="78" baseType="variant"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_Toc22094991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_Toc22094990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_Toc22094989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_Toc22094988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_Toc22094987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_Toc22094986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_Toc22094985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_Toc22094984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_Toc22094983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_Toc22094982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_Toc22094981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_Toc22094980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_Toc22094979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creator>Pedraça</dc:creator>
  <cp:lastModifiedBy>Alessandro Caetano</cp:lastModifiedBy>
  <cp:revision>2</cp:revision>
  <cp:lastPrinted>2002-05-13T21:16:00Z</cp:lastPrinted>
  <dcterms:created xsi:type="dcterms:W3CDTF">2017-10-24T03:37:00Z</dcterms:created>
  <dcterms:modified xsi:type="dcterms:W3CDTF">2017-10-24T03:37:00Z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2115808170</vt:i4>
  </property>
  <property fmtid="{D5CDD505-2E9C-101B-9397-08002B2CF9AE}" pid="3" name="_EmailSubject">
    <vt:lpwstr>Documentos sobre teste</vt:lpwstr>
  </property>
  <property fmtid="{D5CDD505-2E9C-101B-9397-08002B2CF9AE}" pid="4" name="_AuthorEmail">
    <vt:lpwstr>ght@cos.ufrj.br</vt:lpwstr>
  </property>
  <property fmtid="{D5CDD505-2E9C-101B-9397-08002B2CF9AE}" pid="5" name="_AuthorEmailDisplayName">
    <vt:lpwstr>Prof. Guilherme H. Travassos</vt:lpwstr>
  </property>
  <property fmtid="{D5CDD505-2E9C-101B-9397-08002B2CF9AE}" pid="6" name="_ReviewingToolsShownOnce">
    <vt:lpwstr/>
  </property>
</Properties>
</file>